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26334" w14:textId="28C550C2" w:rsidR="00C36A69" w:rsidRDefault="00325C60" w:rsidP="00FD01CD">
      <w:pPr>
        <w:pStyle w:val="Title"/>
      </w:pPr>
      <w:r>
        <w:t>WikiWalks – Vision</w:t>
      </w:r>
    </w:p>
    <w:p w14:paraId="73D590BD" w14:textId="53D0B94F" w:rsidR="00325C60" w:rsidRDefault="00325C60" w:rsidP="00FD01CD">
      <w:pPr>
        <w:pStyle w:val="Heading1"/>
      </w:pPr>
      <w:r>
        <w:t>Introduction</w:t>
      </w:r>
    </w:p>
    <w:p w14:paraId="0961E086" w14:textId="3723B931" w:rsidR="00325C60" w:rsidRDefault="00325C60" w:rsidP="00FD01CD">
      <w:r w:rsidRPr="00325C60">
        <w:t xml:space="preserve">WikiWalks is a project to be developed by a </w:t>
      </w:r>
      <w:r>
        <w:t>three</w:t>
      </w:r>
      <w:r w:rsidRPr="00325C60">
        <w:t>-person team</w:t>
      </w:r>
      <w:r>
        <w:t xml:space="preserve"> (previously four)</w:t>
      </w:r>
      <w:r w:rsidRPr="00325C60">
        <w:t>.  There are no external sponsors. The project aims to solve the problem of bushwalkers having unreliable or even no proper path maps, which can lead to getting lost in potentially dangerous areas, by creating an Android app that displays crowdsourced paths on a map for easy navigation and path discovery.</w:t>
      </w:r>
    </w:p>
    <w:p w14:paraId="1858A14D" w14:textId="71C7D948" w:rsidR="00325C60" w:rsidRDefault="00325C60" w:rsidP="00FD01CD">
      <w:pPr>
        <w:pStyle w:val="Heading1"/>
      </w:pPr>
      <w:r>
        <w:t>Positioning</w:t>
      </w:r>
    </w:p>
    <w:p w14:paraId="1AE78164" w14:textId="5ED94FE4" w:rsidR="00325C60" w:rsidRDefault="00325C60" w:rsidP="00FD01CD">
      <w:pPr>
        <w:pStyle w:val="Heading2"/>
      </w:pPr>
      <w:r>
        <w:t xml:space="preserve">Problem </w:t>
      </w:r>
      <w:r w:rsidRPr="00325C60">
        <w:t>Statement</w:t>
      </w:r>
    </w:p>
    <w:p w14:paraId="7C9FE21B" w14:textId="7A3A4D68" w:rsidR="00FD01CD" w:rsidRPr="00FD01CD" w:rsidRDefault="00325C60" w:rsidP="00FD01CD">
      <w:r w:rsidRPr="00FD01CD">
        <w:t>The problem of poor and unreliable bush path maps affects bushwalkers and emergency services. This can lead to getting lost in a potentially dangerous area, not being able to navigate paths, or just being unaware of paths in your area. A successful solution would be an app to crowdsource and display all paths in a person’s area, with extra info such as ratings and warnings.</w:t>
      </w:r>
    </w:p>
    <w:p w14:paraId="445284DB" w14:textId="29EC8B63" w:rsidR="00325C60" w:rsidRDefault="00325C60" w:rsidP="00FD01CD">
      <w:pPr>
        <w:pStyle w:val="Heading2"/>
      </w:pPr>
      <w:r>
        <w:t>Product Position Statement</w:t>
      </w:r>
    </w:p>
    <w:p w14:paraId="5D97978A" w14:textId="41DA9C6B" w:rsidR="00EF4EDE" w:rsidRDefault="00325C60" w:rsidP="00EF4EDE">
      <w:r>
        <w:t xml:space="preserve">For bushwalkers and emergency services who want to discover paths and have reliable, up-to-date path info, the WikiWalks project is an </w:t>
      </w:r>
      <w:r w:rsidR="00B759E6">
        <w:t>A</w:t>
      </w:r>
      <w:r>
        <w:t>ndroid app that will crowdsource paths and overlay them onto a map with</w:t>
      </w:r>
      <w:ins w:id="0" w:author="Tyler O'Neill" w:date="2020-05-30T23:45:00Z">
        <w:r w:rsidR="009139EC">
          <w:t xml:space="preserve"> information such as reviews, statistics, and points of interest, along with</w:t>
        </w:r>
      </w:ins>
      <w:r>
        <w:t xml:space="preserve"> important info</w:t>
      </w:r>
      <w:ins w:id="1" w:author="Tyler O'Neill" w:date="2020-05-30T23:45:00Z">
        <w:r w:rsidR="009139EC">
          <w:t xml:space="preserve"> like accessibility warnings</w:t>
        </w:r>
      </w:ins>
      <w:r>
        <w:t xml:space="preserve">. Unlike other bush path apps such as Wikiloc and AllTrails, </w:t>
      </w:r>
      <w:r w:rsidRPr="00325C60">
        <w:t>WikiWalks will focus on quickly and simplistically delivering information in an extremely lightweight app suitable for all phones</w:t>
      </w:r>
      <w:r>
        <w:t xml:space="preserve"> without any </w:t>
      </w:r>
      <w:r>
        <w:lastRenderedPageBreak/>
        <w:t>bloat or unnecessary collection of personal data</w:t>
      </w:r>
      <w:r w:rsidRPr="00325C60">
        <w:t xml:space="preserve">. Unlike others, there will be no accounts or in-app purchases, it will be completely free and anonymous </w:t>
      </w:r>
      <w:r>
        <w:t>while</w:t>
      </w:r>
      <w:r w:rsidRPr="00325C60">
        <w:t xml:space="preserve"> still </w:t>
      </w:r>
      <w:r>
        <w:t>striving to retain feature parity</w:t>
      </w:r>
      <w:r w:rsidRPr="00325C60">
        <w:t>.</w:t>
      </w:r>
    </w:p>
    <w:p w14:paraId="57D33029" w14:textId="2DBD98B1" w:rsidR="00325C60" w:rsidRDefault="00325C60" w:rsidP="00EF4EDE">
      <w:pPr>
        <w:pStyle w:val="Heading1"/>
      </w:pPr>
      <w:r>
        <w:t>Stakeholders</w:t>
      </w:r>
    </w:p>
    <w:p w14:paraId="2EAA3BD6" w14:textId="41892215" w:rsidR="00325C60" w:rsidRDefault="00325C60" w:rsidP="00FD01CD">
      <w:pPr>
        <w:pStyle w:val="Heading2"/>
      </w:pPr>
      <w:r>
        <w:t xml:space="preserve">Stakeholder </w:t>
      </w:r>
      <w:r w:rsidR="00447DF8">
        <w:t>S</w:t>
      </w:r>
      <w:r>
        <w:t>ummary</w:t>
      </w:r>
    </w:p>
    <w:tbl>
      <w:tblPr>
        <w:tblStyle w:val="TableGrid"/>
        <w:tblW w:w="0" w:type="auto"/>
        <w:tblLook w:val="0420" w:firstRow="1" w:lastRow="0" w:firstColumn="0" w:lastColumn="0" w:noHBand="0" w:noVBand="1"/>
      </w:tblPr>
      <w:tblGrid>
        <w:gridCol w:w="3005"/>
        <w:gridCol w:w="3005"/>
        <w:gridCol w:w="3006"/>
      </w:tblGrid>
      <w:tr w:rsidR="00325C60" w14:paraId="2DEB561D" w14:textId="77777777" w:rsidTr="00325C60">
        <w:trPr>
          <w:cnfStyle w:val="100000000000" w:firstRow="1" w:lastRow="0" w:firstColumn="0" w:lastColumn="0" w:oddVBand="0" w:evenVBand="0" w:oddHBand="0" w:evenHBand="0" w:firstRowFirstColumn="0" w:firstRowLastColumn="0" w:lastRowFirstColumn="0" w:lastRowLastColumn="0"/>
        </w:trPr>
        <w:tc>
          <w:tcPr>
            <w:tcW w:w="3005" w:type="dxa"/>
          </w:tcPr>
          <w:p w14:paraId="67E41A49" w14:textId="6BA806FC" w:rsidR="00325C60" w:rsidRDefault="00325C60" w:rsidP="00FD01CD">
            <w:r>
              <w:t>Name</w:t>
            </w:r>
          </w:p>
        </w:tc>
        <w:tc>
          <w:tcPr>
            <w:tcW w:w="3005" w:type="dxa"/>
          </w:tcPr>
          <w:p w14:paraId="34D14128" w14:textId="655DF5D5" w:rsidR="00325C60" w:rsidRDefault="00325C60" w:rsidP="00FD01CD">
            <w:r>
              <w:t>Description</w:t>
            </w:r>
          </w:p>
        </w:tc>
        <w:tc>
          <w:tcPr>
            <w:tcW w:w="3006" w:type="dxa"/>
          </w:tcPr>
          <w:p w14:paraId="5ABD5ED1" w14:textId="6D09DC46" w:rsidR="00325C60" w:rsidRDefault="00325C60" w:rsidP="00FD01CD">
            <w:r>
              <w:t>Responsibilities</w:t>
            </w:r>
          </w:p>
        </w:tc>
      </w:tr>
      <w:tr w:rsidR="00325C60" w14:paraId="4648B744" w14:textId="77777777" w:rsidTr="00325C60">
        <w:tc>
          <w:tcPr>
            <w:tcW w:w="3005" w:type="dxa"/>
          </w:tcPr>
          <w:p w14:paraId="38535660" w14:textId="1C387508" w:rsidR="00325C60" w:rsidRDefault="00325C60" w:rsidP="00FD01CD">
            <w:r>
              <w:t>WikiWalks developers</w:t>
            </w:r>
          </w:p>
        </w:tc>
        <w:tc>
          <w:tcPr>
            <w:tcW w:w="3005" w:type="dxa"/>
          </w:tcPr>
          <w:p w14:paraId="7025716C" w14:textId="5C165F48" w:rsidR="00325C60" w:rsidRDefault="00325C60" w:rsidP="00FD01CD">
            <w:r w:rsidRPr="00325C60">
              <w:t>The development team behind the app</w:t>
            </w:r>
          </w:p>
        </w:tc>
        <w:tc>
          <w:tcPr>
            <w:tcW w:w="3006" w:type="dxa"/>
          </w:tcPr>
          <w:p w14:paraId="3913B878" w14:textId="77777777" w:rsidR="00325C60" w:rsidRPr="00FD01CD" w:rsidRDefault="00325C60" w:rsidP="00FD01CD">
            <w:r w:rsidRPr="00FD01CD">
              <w:t>Project planning</w:t>
            </w:r>
          </w:p>
          <w:p w14:paraId="0472D4C0" w14:textId="09450D16" w:rsidR="00325C60" w:rsidRPr="00FD01CD" w:rsidRDefault="00325C60" w:rsidP="00FD01CD">
            <w:r w:rsidRPr="00FD01CD">
              <w:t>App development</w:t>
            </w:r>
          </w:p>
          <w:p w14:paraId="44588757" w14:textId="77777777" w:rsidR="00325C60" w:rsidRPr="00FD01CD" w:rsidRDefault="00325C60" w:rsidP="00FD01CD">
            <w:r w:rsidRPr="00FD01CD">
              <w:t>Ensuring all functions are implemented</w:t>
            </w:r>
          </w:p>
          <w:p w14:paraId="134CFA49" w14:textId="77777777" w:rsidR="00325C60" w:rsidRPr="00FD01CD" w:rsidRDefault="00325C60" w:rsidP="00FD01CD">
            <w:r w:rsidRPr="00FD01CD">
              <w:t>Maintaining the database</w:t>
            </w:r>
          </w:p>
          <w:p w14:paraId="677D2030" w14:textId="0B2A88A8" w:rsidR="00325C60" w:rsidRDefault="00325C60" w:rsidP="00FD01CD">
            <w:r w:rsidRPr="00FD01CD">
              <w:t>Testing the app before release</w:t>
            </w:r>
          </w:p>
        </w:tc>
      </w:tr>
      <w:tr w:rsidR="00325C60" w14:paraId="177B2F93" w14:textId="77777777" w:rsidTr="00325C60">
        <w:tc>
          <w:tcPr>
            <w:tcW w:w="3005" w:type="dxa"/>
          </w:tcPr>
          <w:p w14:paraId="6EAB7FC5" w14:textId="066AED91" w:rsidR="00325C60" w:rsidRDefault="00FD01CD" w:rsidP="00FD01CD">
            <w:r>
              <w:t>Bushwalkers</w:t>
            </w:r>
          </w:p>
        </w:tc>
        <w:tc>
          <w:tcPr>
            <w:tcW w:w="3005" w:type="dxa"/>
          </w:tcPr>
          <w:p w14:paraId="4451A120" w14:textId="5443BEEF" w:rsidR="00325C60" w:rsidRDefault="00FD01CD" w:rsidP="00FD01CD">
            <w:r w:rsidRPr="00FD01CD">
              <w:t>The primary target userbase for the project</w:t>
            </w:r>
          </w:p>
        </w:tc>
        <w:tc>
          <w:tcPr>
            <w:tcW w:w="3006" w:type="dxa"/>
          </w:tcPr>
          <w:p w14:paraId="672C07A9" w14:textId="77777777" w:rsidR="00FD01CD" w:rsidRDefault="00FD01CD" w:rsidP="00FD01CD">
            <w:r>
              <w:t>Using the app to find paths in their area</w:t>
            </w:r>
          </w:p>
          <w:p w14:paraId="1F2ECCB1" w14:textId="77777777" w:rsidR="00FD01CD" w:rsidRDefault="00FD01CD" w:rsidP="00FD01CD">
            <w:r>
              <w:t>Recording paths to add to the database</w:t>
            </w:r>
          </w:p>
          <w:p w14:paraId="41A6DFDB" w14:textId="77777777" w:rsidR="00325C60" w:rsidRDefault="00FD01CD" w:rsidP="00FD01CD">
            <w:r>
              <w:t>Providing feedback on the app</w:t>
            </w:r>
          </w:p>
          <w:p w14:paraId="0A9F2C82" w14:textId="79209129" w:rsidR="00376FA0" w:rsidRDefault="00376FA0" w:rsidP="00FD01CD">
            <w:r>
              <w:t>User acceptance testing</w:t>
            </w:r>
          </w:p>
        </w:tc>
      </w:tr>
      <w:tr w:rsidR="00325C60" w14:paraId="7001A4B1" w14:textId="77777777" w:rsidTr="00325C60">
        <w:tc>
          <w:tcPr>
            <w:tcW w:w="3005" w:type="dxa"/>
          </w:tcPr>
          <w:p w14:paraId="196D0661" w14:textId="79A62521" w:rsidR="00325C60" w:rsidRDefault="00376FA0" w:rsidP="00FD01CD">
            <w:r w:rsidRPr="00376FA0">
              <w:t>Emergency services</w:t>
            </w:r>
          </w:p>
        </w:tc>
        <w:tc>
          <w:tcPr>
            <w:tcW w:w="3005" w:type="dxa"/>
          </w:tcPr>
          <w:p w14:paraId="069A7E80" w14:textId="5C76BF4A" w:rsidR="00325C60" w:rsidRDefault="00376FA0" w:rsidP="00376FA0">
            <w:r w:rsidRPr="00376FA0">
              <w:t>Another potential userbase for the project</w:t>
            </w:r>
          </w:p>
        </w:tc>
        <w:tc>
          <w:tcPr>
            <w:tcW w:w="3006" w:type="dxa"/>
          </w:tcPr>
          <w:p w14:paraId="12682E0E" w14:textId="77777777" w:rsidR="00376FA0" w:rsidRDefault="00376FA0" w:rsidP="00376FA0">
            <w:r>
              <w:t>Using the app to quickly and safely navigate paths</w:t>
            </w:r>
          </w:p>
          <w:p w14:paraId="6FF39E02" w14:textId="41BB9B4A" w:rsidR="00325C60" w:rsidRDefault="00376FA0" w:rsidP="00376FA0">
            <w:r>
              <w:t>Providing feedback on the app</w:t>
            </w:r>
          </w:p>
        </w:tc>
      </w:tr>
    </w:tbl>
    <w:p w14:paraId="3FF4BF0C" w14:textId="5F0A13B9" w:rsidR="00325C60" w:rsidRDefault="009A46EA" w:rsidP="00376FA0">
      <w:pPr>
        <w:pStyle w:val="Heading2"/>
      </w:pPr>
      <w:r>
        <w:lastRenderedPageBreak/>
        <w:t xml:space="preserve">User </w:t>
      </w:r>
      <w:r w:rsidR="00447DF8">
        <w:t>E</w:t>
      </w:r>
      <w:r>
        <w:t>nvironment</w:t>
      </w:r>
    </w:p>
    <w:p w14:paraId="2B66A4DB" w14:textId="7EFCEDF4" w:rsidR="009A46EA" w:rsidRPr="00A94BDD" w:rsidRDefault="009A46EA" w:rsidP="009A46EA">
      <w:r>
        <w:t xml:space="preserve">There are three people working to complete the project, originally four, and this is unlikely to change again throughout the development period. Task cycles will </w:t>
      </w:r>
      <w:del w:id="2" w:author="Tyler O'Neill" w:date="2020-05-30T23:47:00Z">
        <w:r w:rsidDel="009139EC">
          <w:delText xml:space="preserve">generally </w:delText>
        </w:r>
      </w:del>
      <w:r>
        <w:t>be a fortnight in length,</w:t>
      </w:r>
      <w:ins w:id="3" w:author="Tyler O'Neill" w:date="2020-05-30T23:47:00Z">
        <w:r w:rsidR="009139EC">
          <w:t xml:space="preserve"> and may</w:t>
        </w:r>
      </w:ins>
      <w:del w:id="4" w:author="Tyler O'Neill" w:date="2020-05-30T23:47:00Z">
        <w:r w:rsidDel="009139EC">
          <w:delText xml:space="preserve"> possibly weekly if tasks are c</w:delText>
        </w:r>
      </w:del>
      <w:ins w:id="5" w:author="Tyler O'Neill" w:date="2020-05-30T23:47:00Z">
        <w:r w:rsidR="009139EC">
          <w:t xml:space="preserve"> be amended to include more tasks if c</w:t>
        </w:r>
      </w:ins>
      <w:r>
        <w:t xml:space="preserve">ompleted early. The </w:t>
      </w:r>
      <w:del w:id="6" w:author="Tyler O'Neill" w:date="2020-05-30T23:48:00Z">
        <w:r w:rsidDel="009139EC">
          <w:delText xml:space="preserve">task </w:delText>
        </w:r>
      </w:del>
      <w:ins w:id="7" w:author="Tyler O'Neill" w:date="2020-05-30T23:48:00Z">
        <w:r w:rsidR="009139EC">
          <w:t xml:space="preserve">project </w:t>
        </w:r>
      </w:ins>
      <w:r>
        <w:t xml:space="preserve">will need to be focused </w:t>
      </w:r>
      <w:del w:id="8" w:author="Tyler O'Neill" w:date="2020-05-30T23:48:00Z">
        <w:r w:rsidDel="009139EC">
          <w:delText>with</w:delText>
        </w:r>
      </w:del>
      <w:ins w:id="9" w:author="Tyler O'Neill" w:date="2020-05-30T23:48:00Z">
        <w:r w:rsidR="009139EC">
          <w:t>on the</w:t>
        </w:r>
      </w:ins>
      <w:r>
        <w:t xml:space="preserve"> context of outdoor</w:t>
      </w:r>
      <w:ins w:id="10" w:author="Tyler O'Neill" w:date="2020-05-30T23:48:00Z">
        <w:r w:rsidR="009139EC">
          <w:t xml:space="preserve"> usage,</w:t>
        </w:r>
      </w:ins>
      <w:del w:id="11" w:author="Tyler O'Neill" w:date="2020-05-30T23:48:00Z">
        <w:r w:rsidDel="009139EC">
          <w:delText>s</w:delText>
        </w:r>
      </w:del>
      <w:r>
        <w:t xml:space="preserve"> </w:t>
      </w:r>
      <w:ins w:id="12" w:author="Tyler O'Neill" w:date="2020-05-30T23:49:00Z">
        <w:r w:rsidR="009139EC">
          <w:t xml:space="preserve">as well as </w:t>
        </w:r>
      </w:ins>
      <w:del w:id="13" w:author="Tyler O'Neill" w:date="2020-05-30T23:48:00Z">
        <w:r w:rsidDel="009139EC">
          <w:delText xml:space="preserve">and </w:delText>
        </w:r>
      </w:del>
      <w:ins w:id="14" w:author="Tyler O'Neill" w:date="2020-05-30T23:48:00Z">
        <w:r w:rsidR="009139EC">
          <w:t>keep</w:t>
        </w:r>
      </w:ins>
      <w:ins w:id="15" w:author="Tyler O'Neill" w:date="2020-05-30T23:49:00Z">
        <w:r w:rsidR="009139EC">
          <w:t>ing the</w:t>
        </w:r>
      </w:ins>
      <w:ins w:id="16" w:author="Tyler O'Neill" w:date="2020-05-30T23:48:00Z">
        <w:r w:rsidR="009139EC">
          <w:t xml:space="preserve"> </w:t>
        </w:r>
      </w:ins>
      <w:del w:id="17" w:author="Tyler O'Neill" w:date="2020-05-30T23:48:00Z">
        <w:r w:rsidDel="009139EC">
          <w:delText xml:space="preserve">mobile </w:delText>
        </w:r>
      </w:del>
      <w:r>
        <w:t>constraints</w:t>
      </w:r>
      <w:ins w:id="18" w:author="Tyler O'Neill" w:date="2020-05-30T23:48:00Z">
        <w:r w:rsidR="009139EC">
          <w:t xml:space="preserve"> of a mobile platform</w:t>
        </w:r>
      </w:ins>
      <w:r>
        <w:t xml:space="preserve"> </w:t>
      </w:r>
      <w:del w:id="19" w:author="Tyler O'Neill" w:date="2020-05-30T23:49:00Z">
        <w:r w:rsidDel="009139EC">
          <w:delText xml:space="preserve">in mind, </w:delText>
        </w:r>
      </w:del>
      <w:r>
        <w:t xml:space="preserve">and </w:t>
      </w:r>
      <w:del w:id="20" w:author="Tyler O'Neill" w:date="2020-05-30T23:49:00Z">
        <w:r w:rsidDel="009139EC">
          <w:delText>other effects</w:delText>
        </w:r>
      </w:del>
      <w:ins w:id="21" w:author="Tyler O'Neill" w:date="2020-05-30T23:49:00Z">
        <w:r w:rsidR="009139EC">
          <w:t>reliance on cellular d</w:t>
        </w:r>
      </w:ins>
      <w:ins w:id="22" w:author="Tyler O'Neill" w:date="2020-05-30T23:50:00Z">
        <w:r w:rsidR="009139EC">
          <w:t>ata in mind</w:t>
        </w:r>
      </w:ins>
      <w:ins w:id="23" w:author="Tyler O'Neill" w:date="2020-05-30T23:52:00Z">
        <w:r w:rsidR="009139EC">
          <w:t>, particularly the problem of</w:t>
        </w:r>
      </w:ins>
      <w:del w:id="24" w:author="Tyler O'Neill" w:date="2020-05-30T23:51:00Z">
        <w:r w:rsidDel="009139EC">
          <w:delText xml:space="preserve"> t</w:delText>
        </w:r>
      </w:del>
      <w:del w:id="25" w:author="Tyler O'Neill" w:date="2020-05-30T23:52:00Z">
        <w:r w:rsidDel="009139EC">
          <w:delText>hese</w:delText>
        </w:r>
      </w:del>
      <w:del w:id="26" w:author="Tyler O'Neill" w:date="2020-05-30T23:50:00Z">
        <w:r w:rsidDel="009139EC">
          <w:delText xml:space="preserve"> cause such as</w:delText>
        </w:r>
      </w:del>
      <w:del w:id="27" w:author="Tyler O'Neill" w:date="2020-05-30T23:52:00Z">
        <w:r w:rsidDel="009139EC">
          <w:delText xml:space="preserve"> </w:delText>
        </w:r>
      </w:del>
      <w:ins w:id="28" w:author="Tyler O'Neill" w:date="2020-05-30T23:52:00Z">
        <w:r w:rsidR="009139EC">
          <w:t xml:space="preserve"> </w:t>
        </w:r>
      </w:ins>
      <w:r>
        <w:t xml:space="preserve">potentially slow, spotty, or even non-existent connections in </w:t>
      </w:r>
      <w:r w:rsidRPr="00A94BDD">
        <w:t>some areas.</w:t>
      </w:r>
    </w:p>
    <w:p w14:paraId="1BCF3F53" w14:textId="09D83CB2" w:rsidR="009A46EA" w:rsidRDefault="009A46EA" w:rsidP="009A46EA">
      <w:r w:rsidRPr="00A94BDD">
        <w:t>The front-end app will not be using or integrating with any other applications</w:t>
      </w:r>
      <w:r>
        <w:t xml:space="preserve"> outside of the Google Maps API and </w:t>
      </w:r>
      <w:ins w:id="29" w:author="Tyler O'Neill" w:date="2020-05-30T23:52:00Z">
        <w:r w:rsidR="004D0A4E">
          <w:t xml:space="preserve">the </w:t>
        </w:r>
      </w:ins>
      <w:r>
        <w:t>Android OS</w:t>
      </w:r>
      <w:r w:rsidRPr="00A94BDD">
        <w:t>, however the back</w:t>
      </w:r>
      <w:r>
        <w:t xml:space="preserve">-end will be using </w:t>
      </w:r>
      <w:del w:id="30" w:author="Tyler O'Neill" w:date="2020-05-30T23:55:00Z">
        <w:r w:rsidDel="004D0A4E">
          <w:delText>software to host the database (such as Apache, and MySQL)</w:delText>
        </w:r>
      </w:del>
      <w:ins w:id="31" w:author="Tyler O'Neill" w:date="2020-05-30T23:55:00Z">
        <w:r w:rsidR="004D0A4E">
          <w:t>Nginx on Ubunt</w:t>
        </w:r>
      </w:ins>
      <w:ins w:id="32" w:author="Tyler O'Neill" w:date="2020-05-30T23:56:00Z">
        <w:r w:rsidR="00746BAD">
          <w:t>u</w:t>
        </w:r>
      </w:ins>
      <w:ins w:id="33" w:author="Tyler O'Neill" w:date="2020-05-30T23:55:00Z">
        <w:r w:rsidR="004D0A4E">
          <w:t xml:space="preserve"> to host the server,</w:t>
        </w:r>
      </w:ins>
      <w:r>
        <w:t xml:space="preserve"> which </w:t>
      </w:r>
      <w:del w:id="34" w:author="Tyler O'Neill" w:date="2020-05-30T23:55:00Z">
        <w:r w:rsidDel="00746BAD">
          <w:delText xml:space="preserve">development </w:delText>
        </w:r>
      </w:del>
      <w:ins w:id="35" w:author="Tyler O'Neill" w:date="2020-05-30T23:55:00Z">
        <w:r w:rsidR="00746BAD">
          <w:t xml:space="preserve">the server </w:t>
        </w:r>
      </w:ins>
      <w:r>
        <w:t>will need to integrate with</w:t>
      </w:r>
      <w:del w:id="36" w:author="Tyler O'Neill" w:date="2020-05-30T23:55:00Z">
        <w:r w:rsidDel="00746BAD">
          <w:delText xml:space="preserve"> as there is no need to make replacements of these from scratch</w:delText>
        </w:r>
      </w:del>
      <w:r>
        <w:t>. The back-end will also be using the Flask framework for Python, and will integrate with its features.</w:t>
      </w:r>
      <w:ins w:id="37" w:author="Tyler O'Neill" w:date="2020-05-30T23:56:00Z">
        <w:r w:rsidR="00746BAD" w:rsidRPr="00746BAD">
          <w:t xml:space="preserve"> These were chosen as they are easy to use, widely documented, and support all our needs.</w:t>
        </w:r>
      </w:ins>
      <w:ins w:id="38" w:author="Tyler O'Neill" w:date="2020-05-30T23:59:00Z">
        <w:r w:rsidR="00746BAD" w:rsidRPr="00746BAD">
          <w:t xml:space="preserve"> Between the team, there is experience with all languages and frameworks involved.</w:t>
        </w:r>
      </w:ins>
    </w:p>
    <w:p w14:paraId="1FAB8858" w14:textId="5402AC09" w:rsidR="009A46EA" w:rsidRDefault="009A46EA" w:rsidP="009A46EA">
      <w:r>
        <w:t xml:space="preserve">There will be 2 major tasks as part of development. The back-end, </w:t>
      </w:r>
      <w:ins w:id="39" w:author="Tyler O'Neill" w:date="2020-05-30T23:57:00Z">
        <w:r w:rsidR="00746BAD">
          <w:t xml:space="preserve">which will be developed first, </w:t>
        </w:r>
      </w:ins>
      <w:del w:id="40" w:author="Tyler O'Neill" w:date="2020-05-30T23:57:00Z">
        <w:r w:rsidDel="00746BAD">
          <w:delText xml:space="preserve">which will primarily be developed by Isaac and Joey, </w:delText>
        </w:r>
      </w:del>
      <w:r>
        <w:t xml:space="preserve">and the front-end, which will </w:t>
      </w:r>
      <w:del w:id="41" w:author="Tyler O'Neill" w:date="2020-05-30T23:57:00Z">
        <w:r w:rsidDel="00746BAD">
          <w:delText>primarily be developed by Tyler and Sanjay</w:delText>
        </w:r>
      </w:del>
      <w:ins w:id="42" w:author="Tyler O'Neill" w:date="2020-05-30T23:57:00Z">
        <w:r w:rsidR="00746BAD">
          <w:t>be developed second</w:t>
        </w:r>
      </w:ins>
      <w:ins w:id="43" w:author="Tyler O'Neill" w:date="2020-05-30T23:59:00Z">
        <w:r w:rsidR="00746BAD">
          <w:t xml:space="preserve"> as it requires the back-end to be functional</w:t>
        </w:r>
      </w:ins>
      <w:del w:id="44" w:author="Tyler O'Neill" w:date="2020-05-30T23:59:00Z">
        <w:r w:rsidDel="00746BAD">
          <w:delText xml:space="preserve">. </w:delText>
        </w:r>
      </w:del>
      <w:del w:id="45" w:author="Tyler O'Neill" w:date="2020-05-30T23:58:00Z">
        <w:r w:rsidDel="00746BAD">
          <w:delText>These roles were assigned as Tyler and Sanjay have some Android app development / Java experience, and Joey and Isaac have some Python experience and were interested more in that section</w:delText>
        </w:r>
      </w:del>
      <w:r>
        <w:t>.</w:t>
      </w:r>
    </w:p>
    <w:p w14:paraId="081DD64D" w14:textId="04644FF7" w:rsidR="009A46EA" w:rsidRDefault="009A46EA" w:rsidP="009A46EA">
      <w:pPr>
        <w:pStyle w:val="Heading1"/>
      </w:pPr>
      <w:r>
        <w:t xml:space="preserve">Product </w:t>
      </w:r>
      <w:r w:rsidR="00447DF8">
        <w:t>O</w:t>
      </w:r>
      <w:r>
        <w:t xml:space="preserve">verview - </w:t>
      </w:r>
      <w:r w:rsidR="00447DF8">
        <w:t>N</w:t>
      </w:r>
      <w:r>
        <w:t xml:space="preserve">eeds </w:t>
      </w:r>
      <w:r w:rsidR="00447DF8">
        <w:t>&amp;</w:t>
      </w:r>
      <w:r>
        <w:t xml:space="preserve"> </w:t>
      </w:r>
      <w:r w:rsidR="00447DF8">
        <w:t>F</w:t>
      </w:r>
      <w:r>
        <w:t>eatures</w:t>
      </w:r>
    </w:p>
    <w:tbl>
      <w:tblPr>
        <w:tblStyle w:val="TableGrid"/>
        <w:tblW w:w="0" w:type="auto"/>
        <w:tblLook w:val="0420" w:firstRow="1" w:lastRow="0" w:firstColumn="0" w:lastColumn="0" w:noHBand="0" w:noVBand="1"/>
      </w:tblPr>
      <w:tblGrid>
        <w:gridCol w:w="2196"/>
        <w:gridCol w:w="1056"/>
        <w:gridCol w:w="3547"/>
        <w:gridCol w:w="2217"/>
      </w:tblGrid>
      <w:tr w:rsidR="009A46EA" w14:paraId="33739C23" w14:textId="77777777" w:rsidTr="009D043F">
        <w:trPr>
          <w:cnfStyle w:val="100000000000" w:firstRow="1" w:lastRow="0" w:firstColumn="0" w:lastColumn="0" w:oddVBand="0" w:evenVBand="0" w:oddHBand="0" w:evenHBand="0" w:firstRowFirstColumn="0" w:firstRowLastColumn="0" w:lastRowFirstColumn="0" w:lastRowLastColumn="0"/>
        </w:trPr>
        <w:tc>
          <w:tcPr>
            <w:tcW w:w="2196" w:type="dxa"/>
          </w:tcPr>
          <w:p w14:paraId="2E1C41DC" w14:textId="5BC7B7BC" w:rsidR="009A46EA" w:rsidRDefault="009A46EA" w:rsidP="009A46EA">
            <w:r>
              <w:t>Need</w:t>
            </w:r>
          </w:p>
        </w:tc>
        <w:tc>
          <w:tcPr>
            <w:tcW w:w="1056" w:type="dxa"/>
          </w:tcPr>
          <w:p w14:paraId="0D175C8F" w14:textId="504B7D24" w:rsidR="009A46EA" w:rsidRDefault="009A46EA" w:rsidP="009A46EA">
            <w:r>
              <w:t>Priority</w:t>
            </w:r>
          </w:p>
        </w:tc>
        <w:tc>
          <w:tcPr>
            <w:tcW w:w="3547" w:type="dxa"/>
          </w:tcPr>
          <w:p w14:paraId="54467FF0" w14:textId="5B9565E1" w:rsidR="009A46EA" w:rsidRDefault="009A46EA" w:rsidP="009A46EA">
            <w:r>
              <w:t>Features</w:t>
            </w:r>
          </w:p>
        </w:tc>
        <w:tc>
          <w:tcPr>
            <w:tcW w:w="2217" w:type="dxa"/>
          </w:tcPr>
          <w:p w14:paraId="2FA6F78D" w14:textId="7C47244A" w:rsidR="009A46EA" w:rsidRDefault="009A46EA" w:rsidP="009A46EA">
            <w:r>
              <w:t>Planned Release</w:t>
            </w:r>
          </w:p>
        </w:tc>
      </w:tr>
      <w:tr w:rsidR="009A46EA" w14:paraId="5C1F3E14" w14:textId="77777777" w:rsidTr="009D043F">
        <w:tc>
          <w:tcPr>
            <w:tcW w:w="2196" w:type="dxa"/>
          </w:tcPr>
          <w:p w14:paraId="7539C23A" w14:textId="39C283F2" w:rsidR="009A46EA" w:rsidRDefault="009A46EA" w:rsidP="009A46EA">
            <w:r w:rsidRPr="009A46EA">
              <w:t>A way to host paths</w:t>
            </w:r>
          </w:p>
        </w:tc>
        <w:tc>
          <w:tcPr>
            <w:tcW w:w="1056" w:type="dxa"/>
          </w:tcPr>
          <w:p w14:paraId="43DD3144" w14:textId="764C9CD9" w:rsidR="009A46EA" w:rsidRDefault="009A46EA" w:rsidP="009A46EA">
            <w:r>
              <w:t>1</w:t>
            </w:r>
          </w:p>
        </w:tc>
        <w:tc>
          <w:tcPr>
            <w:tcW w:w="3547" w:type="dxa"/>
          </w:tcPr>
          <w:p w14:paraId="0E4A480D" w14:textId="3C1ACCDB" w:rsidR="009A46EA" w:rsidRDefault="009A46EA" w:rsidP="009A46EA">
            <w:r>
              <w:t>Host scalable SQL database containing paths</w:t>
            </w:r>
            <w:ins w:id="46" w:author="Tyler O'Neill" w:date="2020-05-31T00:00:00Z">
              <w:r w:rsidR="00746BAD">
                <w:t xml:space="preserve"> and points of interests</w:t>
              </w:r>
            </w:ins>
            <w:r>
              <w:t xml:space="preserve"> </w:t>
            </w:r>
            <w:del w:id="47" w:author="Tyler O'Neill" w:date="2020-05-31T00:00:00Z">
              <w:r w:rsidDel="00746BAD">
                <w:delText xml:space="preserve">and </w:delText>
              </w:r>
            </w:del>
            <w:ins w:id="48" w:author="Tyler O'Neill" w:date="2020-05-31T00:00:00Z">
              <w:r w:rsidR="00746BAD">
                <w:t xml:space="preserve">with </w:t>
              </w:r>
            </w:ins>
            <w:r>
              <w:t>their attributes</w:t>
            </w:r>
          </w:p>
          <w:p w14:paraId="52BAE0B4" w14:textId="7B684B23" w:rsidR="009A46EA" w:rsidRDefault="009A46EA" w:rsidP="009A46EA">
            <w:r>
              <w:t>Allow submissions from the app</w:t>
            </w:r>
          </w:p>
          <w:p w14:paraId="664B4C41" w14:textId="29C33290" w:rsidR="009A46EA" w:rsidRDefault="009A46EA" w:rsidP="009A46EA">
            <w:r>
              <w:lastRenderedPageBreak/>
              <w:t xml:space="preserve">Verify </w:t>
            </w:r>
            <w:del w:id="49" w:author="Tyler O'Neill" w:date="2020-05-31T00:00:00Z">
              <w:r w:rsidDel="00746BAD">
                <w:delText xml:space="preserve">paths </w:delText>
              </w:r>
            </w:del>
            <w:ins w:id="50" w:author="Tyler O'Neill" w:date="2020-05-31T00:00:00Z">
              <w:r w:rsidR="00746BAD">
                <w:t xml:space="preserve">submissions </w:t>
              </w:r>
            </w:ins>
            <w:r>
              <w:t>are in the correct format</w:t>
            </w:r>
          </w:p>
          <w:p w14:paraId="17B7E3D5" w14:textId="0493742C" w:rsidR="009A46EA" w:rsidRDefault="009A46EA" w:rsidP="009A46EA">
            <w:r>
              <w:t>Be able to handle multiple requests at once</w:t>
            </w:r>
          </w:p>
        </w:tc>
        <w:tc>
          <w:tcPr>
            <w:tcW w:w="2217" w:type="dxa"/>
          </w:tcPr>
          <w:p w14:paraId="04AC2BF6" w14:textId="750ED6B9" w:rsidR="009A46EA" w:rsidRDefault="009A46EA" w:rsidP="009A46EA">
            <w:r w:rsidRPr="009A46EA">
              <w:lastRenderedPageBreak/>
              <w:t>End of 2020</w:t>
            </w:r>
          </w:p>
        </w:tc>
      </w:tr>
      <w:tr w:rsidR="009A46EA" w14:paraId="261947F1" w14:textId="77777777" w:rsidTr="009D043F">
        <w:tc>
          <w:tcPr>
            <w:tcW w:w="2196" w:type="dxa"/>
          </w:tcPr>
          <w:p w14:paraId="359D6A92" w14:textId="39D2ED7B" w:rsidR="009A46EA" w:rsidRDefault="009A46EA" w:rsidP="009A46EA">
            <w:r w:rsidRPr="009A46EA">
              <w:t>Software to use the paths</w:t>
            </w:r>
          </w:p>
        </w:tc>
        <w:tc>
          <w:tcPr>
            <w:tcW w:w="1056" w:type="dxa"/>
          </w:tcPr>
          <w:p w14:paraId="730E2CB1" w14:textId="6BED5010" w:rsidR="009A46EA" w:rsidRDefault="009A46EA" w:rsidP="009A46EA">
            <w:r>
              <w:t>2</w:t>
            </w:r>
          </w:p>
        </w:tc>
        <w:tc>
          <w:tcPr>
            <w:tcW w:w="3547" w:type="dxa"/>
          </w:tcPr>
          <w:p w14:paraId="0E754D5D" w14:textId="5ADA716A" w:rsidR="009A46EA" w:rsidRDefault="009A46EA" w:rsidP="009A46EA">
            <w:r>
              <w:t>Pull maps from Google Maps</w:t>
            </w:r>
          </w:p>
          <w:p w14:paraId="45259F69" w14:textId="5D900724" w:rsidR="009A46EA" w:rsidRDefault="009A46EA" w:rsidP="009A46EA">
            <w:r>
              <w:t>Pull paths</w:t>
            </w:r>
            <w:ins w:id="51" w:author="Tyler O'Neill" w:date="2020-05-31T00:01:00Z">
              <w:r w:rsidR="00746BAD">
                <w:t xml:space="preserve"> and points of interest</w:t>
              </w:r>
            </w:ins>
            <w:r>
              <w:t xml:space="preserve"> from database</w:t>
            </w:r>
          </w:p>
          <w:p w14:paraId="4F615995" w14:textId="30497B38" w:rsidR="009A46EA" w:rsidRDefault="009A46EA" w:rsidP="009A46EA">
            <w:r>
              <w:t>Display paths on the map</w:t>
            </w:r>
          </w:p>
          <w:p w14:paraId="64B68C2F" w14:textId="0642C640" w:rsidR="009A46EA" w:rsidRDefault="009A46EA" w:rsidP="009A46EA">
            <w:r>
              <w:t>Record paths</w:t>
            </w:r>
          </w:p>
          <w:p w14:paraId="4A2CC5DC" w14:textId="33DB894B" w:rsidR="009A46EA" w:rsidRDefault="009A46EA" w:rsidP="009A46EA">
            <w:r>
              <w:t>Rate and report paths</w:t>
            </w:r>
          </w:p>
          <w:p w14:paraId="32AF5A25" w14:textId="68337A17" w:rsidR="009A46EA" w:rsidRDefault="009A46EA" w:rsidP="009A46EA">
            <w:r>
              <w:t>Schedule group walks</w:t>
            </w:r>
          </w:p>
          <w:p w14:paraId="01D57159" w14:textId="0C221363" w:rsidR="009A46EA" w:rsidRDefault="009A46EA" w:rsidP="009A46EA">
            <w:r>
              <w:t>Cache paths offline</w:t>
            </w:r>
          </w:p>
        </w:tc>
        <w:tc>
          <w:tcPr>
            <w:tcW w:w="2217" w:type="dxa"/>
          </w:tcPr>
          <w:p w14:paraId="746A1E4C" w14:textId="5C104B49" w:rsidR="009A46EA" w:rsidRDefault="009A46EA" w:rsidP="009A46EA">
            <w:r w:rsidRPr="009A46EA">
              <w:t>End of 2020</w:t>
            </w:r>
          </w:p>
        </w:tc>
      </w:tr>
    </w:tbl>
    <w:p w14:paraId="761B1679" w14:textId="1F7A1753" w:rsidR="009A46EA" w:rsidRDefault="009A46EA" w:rsidP="009A46EA">
      <w:pPr>
        <w:pStyle w:val="Heading1"/>
      </w:pPr>
      <w:r>
        <w:t xml:space="preserve">Other </w:t>
      </w:r>
      <w:r w:rsidR="00D7770A">
        <w:t>P</w:t>
      </w:r>
      <w:r>
        <w:t xml:space="preserve">roduct </w:t>
      </w:r>
      <w:r w:rsidR="00D7770A">
        <w:t>R</w:t>
      </w:r>
      <w:r>
        <w:t>equirements</w:t>
      </w:r>
    </w:p>
    <w:tbl>
      <w:tblPr>
        <w:tblStyle w:val="TableGrid"/>
        <w:tblW w:w="0" w:type="auto"/>
        <w:tblLook w:val="0420" w:firstRow="1" w:lastRow="0" w:firstColumn="0" w:lastColumn="0" w:noHBand="0" w:noVBand="1"/>
      </w:tblPr>
      <w:tblGrid>
        <w:gridCol w:w="7933"/>
        <w:gridCol w:w="1083"/>
      </w:tblGrid>
      <w:tr w:rsidR="009A46EA" w14:paraId="640BB62C" w14:textId="77777777" w:rsidTr="009A46EA">
        <w:trPr>
          <w:cnfStyle w:val="100000000000" w:firstRow="1" w:lastRow="0" w:firstColumn="0" w:lastColumn="0" w:oddVBand="0" w:evenVBand="0" w:oddHBand="0" w:evenHBand="0" w:firstRowFirstColumn="0" w:firstRowLastColumn="0" w:lastRowFirstColumn="0" w:lastRowLastColumn="0"/>
        </w:trPr>
        <w:tc>
          <w:tcPr>
            <w:tcW w:w="7933" w:type="dxa"/>
          </w:tcPr>
          <w:p w14:paraId="23B0E87E" w14:textId="67F5EBAA" w:rsidR="009A46EA" w:rsidRDefault="009A46EA" w:rsidP="009A46EA">
            <w:r>
              <w:t>Requirement</w:t>
            </w:r>
          </w:p>
        </w:tc>
        <w:tc>
          <w:tcPr>
            <w:tcW w:w="1083" w:type="dxa"/>
          </w:tcPr>
          <w:p w14:paraId="54D3FFDD" w14:textId="353879CF" w:rsidR="009A46EA" w:rsidRDefault="009A46EA" w:rsidP="009A46EA">
            <w:r>
              <w:t>Priority</w:t>
            </w:r>
          </w:p>
        </w:tc>
      </w:tr>
      <w:tr w:rsidR="009A46EA" w14:paraId="5D955C6C" w14:textId="77777777" w:rsidTr="009A46EA">
        <w:tc>
          <w:tcPr>
            <w:tcW w:w="7933" w:type="dxa"/>
          </w:tcPr>
          <w:p w14:paraId="30589D9D" w14:textId="65BF0AC8" w:rsidR="009A46EA" w:rsidRDefault="009A46EA" w:rsidP="009A46EA">
            <w:r w:rsidRPr="009A46EA">
              <w:t>Performance – the back-end needs to be quick, and the front-end needs to run smoothly on all devices</w:t>
            </w:r>
          </w:p>
        </w:tc>
        <w:tc>
          <w:tcPr>
            <w:tcW w:w="1083" w:type="dxa"/>
          </w:tcPr>
          <w:p w14:paraId="52A34B87" w14:textId="074E242C" w:rsidR="009A46EA" w:rsidRDefault="009A46EA" w:rsidP="009A46EA">
            <w:r>
              <w:t>1</w:t>
            </w:r>
          </w:p>
        </w:tc>
      </w:tr>
      <w:tr w:rsidR="009A46EA" w14:paraId="06E22622" w14:textId="77777777" w:rsidTr="009A46EA">
        <w:tc>
          <w:tcPr>
            <w:tcW w:w="7933" w:type="dxa"/>
          </w:tcPr>
          <w:p w14:paraId="46078808" w14:textId="13D6CC26" w:rsidR="009A46EA" w:rsidRDefault="009A46EA" w:rsidP="009A46EA">
            <w:r w:rsidRPr="009A46EA">
              <w:t>Scalability – the server needs to be able to handle having many paths</w:t>
            </w:r>
            <w:r>
              <w:t xml:space="preserve"> and many users</w:t>
            </w:r>
          </w:p>
        </w:tc>
        <w:tc>
          <w:tcPr>
            <w:tcW w:w="1083" w:type="dxa"/>
          </w:tcPr>
          <w:p w14:paraId="29FA6ADB" w14:textId="5BCE5711" w:rsidR="009A46EA" w:rsidRDefault="009A46EA" w:rsidP="009A46EA">
            <w:r>
              <w:t>2</w:t>
            </w:r>
          </w:p>
        </w:tc>
      </w:tr>
      <w:tr w:rsidR="009A46EA" w14:paraId="1F376AED" w14:textId="77777777" w:rsidTr="009A46EA">
        <w:tc>
          <w:tcPr>
            <w:tcW w:w="7933" w:type="dxa"/>
          </w:tcPr>
          <w:p w14:paraId="2CDDA046" w14:textId="5A3C4800" w:rsidR="009A46EA" w:rsidRDefault="009A46EA" w:rsidP="009A46EA">
            <w:r w:rsidRPr="009A46EA">
              <w:t>Backup – in case there is data corruption, backups are important</w:t>
            </w:r>
          </w:p>
        </w:tc>
        <w:tc>
          <w:tcPr>
            <w:tcW w:w="1083" w:type="dxa"/>
          </w:tcPr>
          <w:p w14:paraId="4D5A6091" w14:textId="15EF1207" w:rsidR="009A46EA" w:rsidRDefault="009A46EA" w:rsidP="009A46EA">
            <w:r>
              <w:t>3</w:t>
            </w:r>
          </w:p>
        </w:tc>
      </w:tr>
      <w:tr w:rsidR="009A46EA" w14:paraId="57ED8839" w14:textId="77777777" w:rsidTr="009A46EA">
        <w:tc>
          <w:tcPr>
            <w:tcW w:w="7933" w:type="dxa"/>
          </w:tcPr>
          <w:p w14:paraId="2C0DCE2E" w14:textId="7C365AE9" w:rsidR="009A46EA" w:rsidRDefault="009A46EA" w:rsidP="009A46EA">
            <w:r w:rsidRPr="009A46EA">
              <w:t>Ease of use – the app should be simple and easy to navigate</w:t>
            </w:r>
          </w:p>
        </w:tc>
        <w:tc>
          <w:tcPr>
            <w:tcW w:w="1083" w:type="dxa"/>
          </w:tcPr>
          <w:p w14:paraId="28AB8A83" w14:textId="0F934AC5" w:rsidR="009A46EA" w:rsidRDefault="009A46EA" w:rsidP="009A46EA">
            <w:r>
              <w:t>4</w:t>
            </w:r>
          </w:p>
        </w:tc>
      </w:tr>
      <w:tr w:rsidR="009A46EA" w14:paraId="751C955D" w14:textId="77777777" w:rsidTr="009A46EA">
        <w:tc>
          <w:tcPr>
            <w:tcW w:w="7933" w:type="dxa"/>
          </w:tcPr>
          <w:p w14:paraId="4E8FDB3B" w14:textId="1AAA871A" w:rsidR="009A46EA" w:rsidRDefault="009A46EA" w:rsidP="009A46EA">
            <w:r w:rsidRPr="009A46EA">
              <w:t>Reliability – the server should have as little downtime as possible, and the app should retain basic capabilities when there is no server access</w:t>
            </w:r>
          </w:p>
        </w:tc>
        <w:tc>
          <w:tcPr>
            <w:tcW w:w="1083" w:type="dxa"/>
          </w:tcPr>
          <w:p w14:paraId="7FDA4F2E" w14:textId="20A83232" w:rsidR="009A46EA" w:rsidRDefault="009A46EA" w:rsidP="009A46EA">
            <w:r>
              <w:t>5</w:t>
            </w:r>
          </w:p>
        </w:tc>
      </w:tr>
      <w:tr w:rsidR="009A46EA" w14:paraId="226FA60A" w14:textId="77777777" w:rsidTr="009A46EA">
        <w:tc>
          <w:tcPr>
            <w:tcW w:w="7933" w:type="dxa"/>
          </w:tcPr>
          <w:p w14:paraId="649B0226" w14:textId="7DBA5382" w:rsidR="009A46EA" w:rsidRDefault="009A46EA" w:rsidP="009A46EA">
            <w:r w:rsidRPr="009A46EA">
              <w:t>Privacy – the app and server should collect as little information as possible about users</w:t>
            </w:r>
          </w:p>
        </w:tc>
        <w:tc>
          <w:tcPr>
            <w:tcW w:w="1083" w:type="dxa"/>
          </w:tcPr>
          <w:p w14:paraId="29AE6544" w14:textId="17C4299F" w:rsidR="009A46EA" w:rsidRDefault="009A46EA" w:rsidP="009A46EA">
            <w:r>
              <w:t>6</w:t>
            </w:r>
          </w:p>
        </w:tc>
      </w:tr>
    </w:tbl>
    <w:p w14:paraId="1F022794" w14:textId="77777777" w:rsidR="009A46EA" w:rsidRPr="009A46EA" w:rsidRDefault="009A46EA" w:rsidP="0080587D"/>
    <w:sectPr w:rsidR="009A46EA" w:rsidRPr="009A46EA" w:rsidSect="00EF27C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7432A" w14:textId="77777777" w:rsidR="004D48F4" w:rsidRDefault="004D48F4" w:rsidP="00FD01CD">
      <w:r>
        <w:separator/>
      </w:r>
    </w:p>
  </w:endnote>
  <w:endnote w:type="continuationSeparator" w:id="0">
    <w:p w14:paraId="26EBF1B5" w14:textId="77777777" w:rsidR="004D48F4" w:rsidRDefault="004D48F4"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E6E24" w14:textId="77777777" w:rsidR="009822C1" w:rsidRDefault="00982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F8242" w14:textId="77777777" w:rsidR="009822C1" w:rsidRDefault="00982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A9645" w14:textId="77777777" w:rsidR="004D48F4" w:rsidRDefault="004D48F4" w:rsidP="00FD01CD">
      <w:r>
        <w:separator/>
      </w:r>
    </w:p>
  </w:footnote>
  <w:footnote w:type="continuationSeparator" w:id="0">
    <w:p w14:paraId="3C7BF548" w14:textId="77777777" w:rsidR="004D48F4" w:rsidRDefault="004D48F4"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CCB29" w14:textId="77777777" w:rsidR="009822C1" w:rsidRDefault="00982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3D88C" w14:textId="13907A5F" w:rsidR="00325C60" w:rsidRDefault="00325C60" w:rsidP="00FD01CD">
    <w:pPr>
      <w:pStyle w:val="Header"/>
    </w:pPr>
    <w:r>
      <w:t>Vision</w:t>
    </w:r>
    <w:r>
      <w:ptab w:relativeTo="margin" w:alignment="center" w:leader="none"/>
    </w:r>
    <w:r>
      <w:t>WikiWalks</w:t>
    </w:r>
    <w:r>
      <w:ptab w:relativeTo="margin" w:alignment="right" w:leader="none"/>
    </w:r>
    <w:ins w:id="52" w:author="Tyler O'Neill" w:date="2020-05-31T01:04:00Z">
      <w:r w:rsidR="009822C1">
        <w:fldChar w:fldCharType="begin"/>
      </w:r>
      <w:r w:rsidR="009822C1">
        <w:instrText xml:space="preserve"> SAVEDATE  \@ "yyyy-MM-dd"  \* MERGEFORMAT </w:instrText>
      </w:r>
    </w:ins>
    <w:r w:rsidR="009822C1">
      <w:fldChar w:fldCharType="separate"/>
    </w:r>
    <w:ins w:id="53" w:author="Tyler O'Neill" w:date="2020-05-31T01:04:00Z">
      <w:r w:rsidR="009822C1">
        <w:rPr>
          <w:noProof/>
        </w:rPr>
        <w:t>2020-05-31</w:t>
      </w:r>
      <w:r w:rsidR="009822C1">
        <w:fldChar w:fldCharType="end"/>
      </w:r>
    </w:ins>
    <w:del w:id="54" w:author="Tyler O'Neill" w:date="2020-05-31T01:04:00Z">
      <w:r w:rsidDel="009822C1">
        <w:delText>2020-</w:delText>
      </w:r>
    </w:del>
    <w:del w:id="55" w:author="Tyler O'Neill" w:date="2020-05-31T00:49:00Z">
      <w:r w:rsidDel="007E2EFE">
        <w:delText>03</w:delText>
      </w:r>
    </w:del>
    <w:del w:id="56" w:author="Tyler O'Neill" w:date="2020-05-31T01:04:00Z">
      <w:r w:rsidDel="009822C1">
        <w:delText>-</w:delText>
      </w:r>
    </w:del>
    <w:del w:id="57" w:author="Tyler O'Neill" w:date="2020-05-31T00:49:00Z">
      <w:r w:rsidDel="007E2EFE">
        <w:delText>30</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1361" w14:textId="77777777" w:rsidR="009822C1" w:rsidRDefault="00982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yler O'Neill">
    <w15:presenceInfo w15:providerId="Windows Live" w15:userId="553aca3db8ce18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E68F9"/>
    <w:rsid w:val="00325C60"/>
    <w:rsid w:val="00341D93"/>
    <w:rsid w:val="00376FA0"/>
    <w:rsid w:val="004024F3"/>
    <w:rsid w:val="00447DF8"/>
    <w:rsid w:val="004D0A4E"/>
    <w:rsid w:val="004D48F4"/>
    <w:rsid w:val="004E13DA"/>
    <w:rsid w:val="00523F5B"/>
    <w:rsid w:val="006B5F81"/>
    <w:rsid w:val="00746BAD"/>
    <w:rsid w:val="007E2EFE"/>
    <w:rsid w:val="0080587D"/>
    <w:rsid w:val="00830B8C"/>
    <w:rsid w:val="009139EC"/>
    <w:rsid w:val="009822C1"/>
    <w:rsid w:val="009A46EA"/>
    <w:rsid w:val="009D043F"/>
    <w:rsid w:val="009E38AA"/>
    <w:rsid w:val="00A36076"/>
    <w:rsid w:val="00B63525"/>
    <w:rsid w:val="00B63685"/>
    <w:rsid w:val="00B759E6"/>
    <w:rsid w:val="00C36A69"/>
    <w:rsid w:val="00D7770A"/>
    <w:rsid w:val="00EF27C9"/>
    <w:rsid w:val="00EF4EDE"/>
    <w:rsid w:val="00F33393"/>
    <w:rsid w:val="00FD01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CD"/>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A8611-B5BF-4539-BC73-E694E97A1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12</cp:revision>
  <dcterms:created xsi:type="dcterms:W3CDTF">2020-04-09T03:04:00Z</dcterms:created>
  <dcterms:modified xsi:type="dcterms:W3CDTF">2020-05-30T15:04:00Z</dcterms:modified>
</cp:coreProperties>
</file>