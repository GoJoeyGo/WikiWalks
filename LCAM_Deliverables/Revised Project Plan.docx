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14EB61F8" w:rsidR="00C36A69" w:rsidRDefault="00325C60" w:rsidP="00FD01CD">
      <w:pPr>
        <w:pStyle w:val="Title"/>
      </w:pPr>
      <w:r>
        <w:t xml:space="preserve">WikiWalks – </w:t>
      </w:r>
      <w:r w:rsidR="00D268D0">
        <w:t>Project Plan</w:t>
      </w:r>
    </w:p>
    <w:p w14:paraId="73D590BD" w14:textId="53D0B94F" w:rsidR="00325C60" w:rsidRDefault="00325C60" w:rsidP="00FD01CD">
      <w:pPr>
        <w:pStyle w:val="Heading1"/>
      </w:pPr>
      <w:r>
        <w:t>Introduction</w:t>
      </w:r>
    </w:p>
    <w:p w14:paraId="0961E086" w14:textId="0BEF54A7" w:rsidR="00325C60" w:rsidRDefault="00D268D0" w:rsidP="00FD01CD">
      <w:r w:rsidRPr="00D268D0">
        <w:t>This document contains information on the plan of the WikiWalks project - an app to collect and display bush paths within Australia. The end goal is to create functional back</w:t>
      </w:r>
      <w:r>
        <w:t>-</w:t>
      </w:r>
      <w:r w:rsidRPr="00D268D0">
        <w:t>end and front</w:t>
      </w:r>
      <w:r>
        <w:t>-</w:t>
      </w:r>
      <w:r w:rsidRPr="00D268D0">
        <w:t>end software that makes for an easy and efficient end user experience.</w:t>
      </w:r>
    </w:p>
    <w:p w14:paraId="1858A14D" w14:textId="4E62291B" w:rsidR="00325C60" w:rsidRDefault="00D268D0" w:rsidP="00FD01CD">
      <w:pPr>
        <w:pStyle w:val="Heading1"/>
      </w:pPr>
      <w:r>
        <w:t xml:space="preserve">Project </w:t>
      </w:r>
      <w:r w:rsidR="00FD22D5">
        <w:t>O</w:t>
      </w:r>
      <w:r>
        <w:t>rganisation</w:t>
      </w:r>
    </w:p>
    <w:p w14:paraId="03DBAB4A" w14:textId="3AFD9A4C" w:rsidR="00D268D0" w:rsidRDefault="00D268D0" w:rsidP="00D268D0">
      <w:r w:rsidRPr="00D268D0">
        <w:t xml:space="preserve">The project team </w:t>
      </w:r>
      <w:r>
        <w:t>will be</w:t>
      </w:r>
      <w:r w:rsidRPr="00D268D0">
        <w:t xml:space="preserve"> made up of </w:t>
      </w:r>
      <w:r>
        <w:t>three</w:t>
      </w:r>
      <w:r w:rsidRPr="00D268D0">
        <w:t xml:space="preserve"> people - Joey, Tyler, and Sanjay, with Joey as the team leader.</w:t>
      </w:r>
      <w:r>
        <w:t xml:space="preserve"> A fourth member, Isaac, was present for the first two iterations but has left the team.</w:t>
      </w:r>
      <w:ins w:id="0" w:author="Tyler O'Neill" w:date="2020-05-31T00:43:00Z">
        <w:r w:rsidR="00E931D4">
          <w:t xml:space="preserve"> Joey is the team leader.</w:t>
        </w:r>
      </w:ins>
      <w:r w:rsidRPr="00D268D0">
        <w:t xml:space="preserve"> All members have some programming experience, and will be working on the development of the back</w:t>
      </w:r>
      <w:r w:rsidR="00CC46E6">
        <w:t>-</w:t>
      </w:r>
      <w:r w:rsidRPr="00D268D0">
        <w:t>end and front</w:t>
      </w:r>
      <w:r w:rsidR="00CC46E6">
        <w:t>-</w:t>
      </w:r>
      <w:r w:rsidRPr="00D268D0">
        <w:t xml:space="preserve">end of the system, with Joey </w:t>
      </w:r>
      <w:del w:id="1" w:author="Tyler O'Neill" w:date="2020-05-31T00:41:00Z">
        <w:r w:rsidRPr="00D268D0" w:rsidDel="00E931D4">
          <w:delText xml:space="preserve">prioritising </w:delText>
        </w:r>
      </w:del>
      <w:ins w:id="2" w:author="Tyler O'Neill" w:date="2020-05-31T00:41:00Z">
        <w:r w:rsidR="00E931D4">
          <w:t>b</w:t>
        </w:r>
      </w:ins>
      <w:ins w:id="3" w:author="Tyler O'Neill" w:date="2020-05-31T00:42:00Z">
        <w:r w:rsidR="00E931D4">
          <w:t>eing most experienced with technologies for</w:t>
        </w:r>
      </w:ins>
      <w:ins w:id="4" w:author="Tyler O'Neill" w:date="2020-05-31T00:41:00Z">
        <w:r w:rsidR="00E931D4" w:rsidRPr="00D268D0">
          <w:t xml:space="preserve"> </w:t>
        </w:r>
      </w:ins>
      <w:r w:rsidRPr="00D268D0">
        <w:t>the back</w:t>
      </w:r>
      <w:r>
        <w:t>-</w:t>
      </w:r>
      <w:r w:rsidRPr="00D268D0">
        <w:t xml:space="preserve">end and Tyler and Sanjay </w:t>
      </w:r>
      <w:del w:id="5" w:author="Tyler O'Neill" w:date="2020-05-31T00:42:00Z">
        <w:r w:rsidRPr="00D268D0" w:rsidDel="00E931D4">
          <w:delText xml:space="preserve">prioritising </w:delText>
        </w:r>
      </w:del>
      <w:ins w:id="6" w:author="Tyler O'Neill" w:date="2020-05-31T00:42:00Z">
        <w:r w:rsidR="00E931D4">
          <w:t xml:space="preserve">being most experienced with technologies for </w:t>
        </w:r>
      </w:ins>
      <w:r w:rsidRPr="00D268D0">
        <w:t>the front</w:t>
      </w:r>
      <w:r>
        <w:t>-</w:t>
      </w:r>
      <w:r w:rsidRPr="00D268D0">
        <w:t xml:space="preserve">end. </w:t>
      </w:r>
      <w:del w:id="7" w:author="Tyler O'Neill" w:date="2020-05-31T00:42:00Z">
        <w:r w:rsidRPr="00D268D0" w:rsidDel="00E931D4">
          <w:delText xml:space="preserve">These roles were assigned based on experience and request. </w:delText>
        </w:r>
      </w:del>
      <w:r w:rsidRPr="00D268D0">
        <w:t xml:space="preserve">The team will be using a Discord server to communicate and hold weekly team and oversight meetings, with </w:t>
      </w:r>
      <w:del w:id="8" w:author="Tyler O'Neill" w:date="2020-05-31T00:42:00Z">
        <w:r w:rsidRPr="00D268D0" w:rsidDel="00E931D4">
          <w:delText>Isaac being the scribe</w:delText>
        </w:r>
      </w:del>
      <w:ins w:id="9" w:author="Tyler O'Neill" w:date="2020-05-31T00:42:00Z">
        <w:r w:rsidR="00E931D4">
          <w:t>Joey recording each meeting</w:t>
        </w:r>
      </w:ins>
      <w:r w:rsidRPr="00D268D0">
        <w:t>.</w:t>
      </w:r>
    </w:p>
    <w:p w14:paraId="516AC60D" w14:textId="126E839D" w:rsidR="00D268D0" w:rsidRDefault="00D268D0" w:rsidP="00D268D0">
      <w:pPr>
        <w:pStyle w:val="Heading1"/>
      </w:pPr>
      <w:r w:rsidRPr="00D268D0">
        <w:t xml:space="preserve">Project </w:t>
      </w:r>
      <w:r w:rsidR="00FD22D5">
        <w:t>P</w:t>
      </w:r>
      <w:r w:rsidRPr="00D268D0">
        <w:t xml:space="preserve">ractices </w:t>
      </w:r>
      <w:r w:rsidR="00FD22D5">
        <w:t>&amp;</w:t>
      </w:r>
      <w:r w:rsidRPr="00D268D0">
        <w:t xml:space="preserve"> </w:t>
      </w:r>
      <w:r w:rsidR="00FD22D5">
        <w:t>M</w:t>
      </w:r>
      <w:r w:rsidRPr="00D268D0">
        <w:t>easurements</w:t>
      </w:r>
    </w:p>
    <w:p w14:paraId="6690C8B8" w14:textId="16CE53F9" w:rsidR="00D268D0" w:rsidRPr="00D268D0" w:rsidRDefault="00D268D0" w:rsidP="00D268D0">
      <w:r w:rsidRPr="00D268D0">
        <w:t xml:space="preserve">The project will by utilising iterative development, </w:t>
      </w:r>
      <w:del w:id="10" w:author="Tyler O'Neill" w:date="2020-05-31T00:44:00Z">
        <w:r w:rsidRPr="00D268D0" w:rsidDel="00E931D4">
          <w:delText>with one or two week cycles depending on the complexity of the tasks</w:delText>
        </w:r>
      </w:del>
      <w:ins w:id="11" w:author="Tyler O'Neill" w:date="2020-05-31T00:44:00Z">
        <w:r w:rsidR="00E931D4">
          <w:t>with each iteration being two weeks</w:t>
        </w:r>
      </w:ins>
      <w:r w:rsidRPr="00D268D0">
        <w:t xml:space="preserve">. The progress on tasks will be monitored by </w:t>
      </w:r>
      <w:del w:id="12" w:author="Tyler O'Neill" w:date="2020-05-31T00:44:00Z">
        <w:r w:rsidRPr="00D268D0" w:rsidDel="00E931D4">
          <w:delText xml:space="preserve">regularly </w:delText>
        </w:r>
      </w:del>
      <w:r w:rsidRPr="00D268D0">
        <w:t>checking Git commits, as well as having meetings mid</w:t>
      </w:r>
      <w:r w:rsidR="00CC46E6">
        <w:t>-</w:t>
      </w:r>
      <w:r w:rsidRPr="00D268D0">
        <w:t>way through</w:t>
      </w:r>
      <w:ins w:id="13" w:author="Tyler O'Neill" w:date="2020-05-31T00:44:00Z">
        <w:r w:rsidR="00E931D4">
          <w:t xml:space="preserve"> each iteration,</w:t>
        </w:r>
      </w:ins>
      <w:r w:rsidRPr="00D268D0">
        <w:t xml:space="preserve"> and regular text communication to ensure everyone is on the right track. At the end of </w:t>
      </w:r>
      <w:del w:id="14" w:author="Tyler O'Neill" w:date="2020-05-31T00:45:00Z">
        <w:r w:rsidRPr="00D268D0" w:rsidDel="00E931D4">
          <w:delText xml:space="preserve">the </w:delText>
        </w:r>
      </w:del>
      <w:ins w:id="15" w:author="Tyler O'Neill" w:date="2020-05-31T00:45:00Z">
        <w:r w:rsidR="00E931D4">
          <w:t>each</w:t>
        </w:r>
        <w:r w:rsidR="00E931D4" w:rsidRPr="00D268D0">
          <w:t xml:space="preserve"> </w:t>
        </w:r>
      </w:ins>
      <w:r w:rsidRPr="00D268D0">
        <w:t xml:space="preserve">iteration, the progress will be assessed by testing the implementation of features to ensure they are correct, complete, and bug-free. If all 3 are </w:t>
      </w:r>
      <w:r w:rsidRPr="00D268D0">
        <w:lastRenderedPageBreak/>
        <w:t>checked, the iteration task will be marked as properly completed. If not, the next iteration plan will be written to include fixing any problems.</w:t>
      </w:r>
    </w:p>
    <w:p w14:paraId="57D33029" w14:textId="56113DE3" w:rsidR="00325C60" w:rsidRDefault="00D268D0" w:rsidP="00FD01CD">
      <w:pPr>
        <w:pStyle w:val="Heading1"/>
      </w:pPr>
      <w:r>
        <w:t>Deployment</w:t>
      </w:r>
    </w:p>
    <w:p w14:paraId="72740A0A" w14:textId="0F03893B" w:rsidR="00D268D0" w:rsidRDefault="00D268D0" w:rsidP="00D268D0">
      <w:r>
        <w:t>The back</w:t>
      </w:r>
      <w:r w:rsidR="00CC46E6">
        <w:t>-</w:t>
      </w:r>
      <w:r>
        <w:t>end will be deployed onto the server by</w:t>
      </w:r>
      <w:ins w:id="16" w:author="Tyler O'Neill" w:date="2020-05-31T00:51:00Z">
        <w:r w:rsidR="00FD575B">
          <w:t xml:space="preserve"> pulling from</w:t>
        </w:r>
      </w:ins>
      <w:del w:id="17" w:author="Tyler O'Neill" w:date="2020-05-31T00:51:00Z">
        <w:r w:rsidDel="00FD575B">
          <w:delText xml:space="preserve"> using a synced</w:delText>
        </w:r>
      </w:del>
      <w:ins w:id="18" w:author="Tyler O'Neill" w:date="2020-05-31T00:51:00Z">
        <w:r w:rsidR="00FD575B">
          <w:t xml:space="preserve"> a</w:t>
        </w:r>
      </w:ins>
      <w:r>
        <w:t xml:space="preserve"> Git repository</w:t>
      </w:r>
      <w:ins w:id="19" w:author="Tyler O'Neill" w:date="2020-05-31T00:51:00Z">
        <w:r w:rsidR="00FD575B">
          <w:t xml:space="preserve">, </w:t>
        </w:r>
      </w:ins>
      <w:ins w:id="20" w:author="Tyler O'Neill" w:date="2020-05-31T00:52:00Z">
        <w:r w:rsidR="00FD575B">
          <w:t>creating a Python virtual environment, and installing the required dependencies through pip</w:t>
        </w:r>
      </w:ins>
      <w:r>
        <w:t>. Once code updates are made, they can be pushed to the repo, and then pulled onto the server</w:t>
      </w:r>
      <w:del w:id="21" w:author="Tyler O'Neill" w:date="2020-05-31T00:52:00Z">
        <w:r w:rsidDel="00FD575B">
          <w:delText xml:space="preserve"> once there are no conflicts</w:delText>
        </w:r>
      </w:del>
      <w:r>
        <w:t>. As the site will be made using Python, there is no compilation required, so it’s as simple as pulling the new .</w:t>
      </w:r>
      <w:proofErr w:type="spellStart"/>
      <w:r>
        <w:t>py</w:t>
      </w:r>
      <w:proofErr w:type="spellEnd"/>
      <w:r>
        <w:t xml:space="preserve"> files</w:t>
      </w:r>
      <w:ins w:id="22" w:author="Tyler O'Neill" w:date="2020-05-31T00:53:00Z">
        <w:r w:rsidR="007F3F6F">
          <w:t>, updating the dependencies if required,</w:t>
        </w:r>
      </w:ins>
      <w:r>
        <w:t xml:space="preserve"> and restarting the server.</w:t>
      </w:r>
    </w:p>
    <w:p w14:paraId="2299B525" w14:textId="2DD0F49C" w:rsidR="002335C8" w:rsidRDefault="00D268D0" w:rsidP="002335C8">
      <w:r>
        <w:t>The front</w:t>
      </w:r>
      <w:r w:rsidR="00CC46E6">
        <w:t>-</w:t>
      </w:r>
      <w:r>
        <w:t>end will be deployed by compiling the application into an APK file so it can be installed on Android devices, followed by uploading the APK to the Google Play store. Updates will be done by using the Google Play Developer Publishing API in order to push and release new versions of the app to the store easily.</w:t>
      </w:r>
    </w:p>
    <w:p w14:paraId="1F022794" w14:textId="4E43305F" w:rsidR="009A46EA" w:rsidRDefault="00D268D0" w:rsidP="002335C8">
      <w:pPr>
        <w:pStyle w:val="Heading1"/>
      </w:pPr>
      <w:r>
        <w:t xml:space="preserve">Project </w:t>
      </w:r>
      <w:r w:rsidR="00FD22D5">
        <w:t>M</w:t>
      </w:r>
      <w:r>
        <w:t xml:space="preserve">ilestones </w:t>
      </w:r>
      <w:r w:rsidR="00FD22D5">
        <w:t>&amp; O</w:t>
      </w:r>
      <w:r>
        <w:t>bjectives</w:t>
      </w:r>
    </w:p>
    <w:tbl>
      <w:tblPr>
        <w:tblStyle w:val="TableGrid"/>
        <w:tblW w:w="0" w:type="auto"/>
        <w:tblLook w:val="0420" w:firstRow="1" w:lastRow="0" w:firstColumn="0" w:lastColumn="0" w:noHBand="0" w:noVBand="1"/>
      </w:tblPr>
      <w:tblGrid>
        <w:gridCol w:w="1128"/>
        <w:gridCol w:w="1133"/>
        <w:gridCol w:w="1155"/>
        <w:gridCol w:w="1257"/>
        <w:gridCol w:w="4343"/>
      </w:tblGrid>
      <w:tr w:rsidR="00D268D0" w14:paraId="26A331CB" w14:textId="77777777" w:rsidTr="005B5E75">
        <w:trPr>
          <w:cnfStyle w:val="100000000000" w:firstRow="1" w:lastRow="0" w:firstColumn="0" w:lastColumn="0" w:oddVBand="0" w:evenVBand="0" w:oddHBand="0" w:evenHBand="0" w:firstRowFirstColumn="0" w:firstRowLastColumn="0" w:lastRowFirstColumn="0" w:lastRowLastColumn="0"/>
        </w:trPr>
        <w:tc>
          <w:tcPr>
            <w:tcW w:w="1128" w:type="dxa"/>
          </w:tcPr>
          <w:p w14:paraId="6DBBC0BA" w14:textId="4410C4E2" w:rsidR="00D268D0" w:rsidRDefault="00D268D0" w:rsidP="00D268D0">
            <w:r>
              <w:t>Subject</w:t>
            </w:r>
          </w:p>
        </w:tc>
        <w:tc>
          <w:tcPr>
            <w:tcW w:w="1133" w:type="dxa"/>
          </w:tcPr>
          <w:p w14:paraId="56DD7E81" w14:textId="185D2B47" w:rsidR="00D268D0" w:rsidRDefault="00D268D0" w:rsidP="00D268D0">
            <w:r>
              <w:t>Phase</w:t>
            </w:r>
          </w:p>
        </w:tc>
        <w:tc>
          <w:tcPr>
            <w:tcW w:w="1155" w:type="dxa"/>
          </w:tcPr>
          <w:p w14:paraId="0A4AFA1A" w14:textId="066FC8D8" w:rsidR="00D268D0" w:rsidRDefault="00D268D0" w:rsidP="00D268D0">
            <w:r>
              <w:t>Iteration</w:t>
            </w:r>
          </w:p>
        </w:tc>
        <w:tc>
          <w:tcPr>
            <w:tcW w:w="1257" w:type="dxa"/>
          </w:tcPr>
          <w:p w14:paraId="796965BF" w14:textId="01628A8E" w:rsidR="00D268D0" w:rsidRDefault="00D268D0" w:rsidP="00D268D0">
            <w:r>
              <w:t>Dates</w:t>
            </w:r>
          </w:p>
        </w:tc>
        <w:tc>
          <w:tcPr>
            <w:tcW w:w="4343" w:type="dxa"/>
          </w:tcPr>
          <w:p w14:paraId="5B715A54" w14:textId="45ADD506" w:rsidR="00D268D0" w:rsidRDefault="00D268D0" w:rsidP="00D268D0">
            <w:r>
              <w:t>Primary Objectives</w:t>
            </w:r>
          </w:p>
        </w:tc>
      </w:tr>
      <w:tr w:rsidR="00D268D0" w14:paraId="65A4F2F3" w14:textId="77777777" w:rsidTr="005B5E75">
        <w:tc>
          <w:tcPr>
            <w:tcW w:w="1128" w:type="dxa"/>
            <w:vMerge w:val="restart"/>
            <w:textDirection w:val="btLr"/>
            <w:vAlign w:val="center"/>
          </w:tcPr>
          <w:p w14:paraId="5DB9F416" w14:textId="58F8BE8B" w:rsidR="00D268D0" w:rsidRDefault="00D268D0" w:rsidP="00D81898">
            <w:pPr>
              <w:ind w:left="113" w:right="113"/>
              <w:jc w:val="center"/>
            </w:pPr>
            <w:r w:rsidRPr="00D268D0">
              <w:t>ITC303</w:t>
            </w:r>
            <w:r w:rsidR="005B5E75">
              <w:t xml:space="preserve"> – </w:t>
            </w:r>
            <w:r w:rsidRPr="00D268D0">
              <w:t>Software Development Project 1</w:t>
            </w:r>
          </w:p>
        </w:tc>
        <w:tc>
          <w:tcPr>
            <w:tcW w:w="1133" w:type="dxa"/>
            <w:vMerge w:val="restart"/>
            <w:textDirection w:val="btLr"/>
            <w:vAlign w:val="center"/>
          </w:tcPr>
          <w:p w14:paraId="41D5EACD" w14:textId="7AA5658F" w:rsidR="00D268D0" w:rsidRDefault="00D268D0" w:rsidP="00D81898">
            <w:pPr>
              <w:ind w:left="113" w:right="113"/>
              <w:jc w:val="center"/>
            </w:pPr>
            <w:r>
              <w:t>Inception Phase</w:t>
            </w:r>
          </w:p>
        </w:tc>
        <w:tc>
          <w:tcPr>
            <w:tcW w:w="1155" w:type="dxa"/>
          </w:tcPr>
          <w:p w14:paraId="469D8926" w14:textId="0E2464B2" w:rsidR="00D268D0" w:rsidRDefault="005B5E75" w:rsidP="00D81898">
            <w:r>
              <w:t>I-1</w:t>
            </w:r>
          </w:p>
        </w:tc>
        <w:tc>
          <w:tcPr>
            <w:tcW w:w="1257" w:type="dxa"/>
          </w:tcPr>
          <w:p w14:paraId="24A34602" w14:textId="33B04699" w:rsidR="00D268D0" w:rsidRDefault="005B5E75" w:rsidP="00D81898">
            <w:r w:rsidRPr="005B5E75">
              <w:t>16/03 – 29/03</w:t>
            </w:r>
          </w:p>
        </w:tc>
        <w:tc>
          <w:tcPr>
            <w:tcW w:w="4343" w:type="dxa"/>
          </w:tcPr>
          <w:p w14:paraId="451121CF" w14:textId="77777777" w:rsidR="005B5E75" w:rsidRDefault="005B5E75" w:rsidP="00D81898">
            <w:r>
              <w:t>Create vision</w:t>
            </w:r>
          </w:p>
          <w:p w14:paraId="3D4AC8C8" w14:textId="77777777" w:rsidR="005B5E75" w:rsidRDefault="005B5E75" w:rsidP="00D81898">
            <w:r>
              <w:t>Create initial use case model</w:t>
            </w:r>
          </w:p>
          <w:p w14:paraId="79057E8A" w14:textId="77777777" w:rsidR="005B5E75" w:rsidRDefault="005B5E75" w:rsidP="00D81898">
            <w:r>
              <w:t>Create initial domain model</w:t>
            </w:r>
          </w:p>
          <w:p w14:paraId="62D464D3" w14:textId="77777777" w:rsidR="005B5E75" w:rsidRDefault="005B5E75" w:rsidP="00D81898">
            <w:r>
              <w:t>Identify critical core use case</w:t>
            </w:r>
          </w:p>
          <w:p w14:paraId="26C16DFB" w14:textId="092CD3B0" w:rsidR="00D268D0" w:rsidRDefault="005B5E75" w:rsidP="00D81898">
            <w:r>
              <w:t>Identify architectures and technology platforms</w:t>
            </w:r>
          </w:p>
        </w:tc>
      </w:tr>
      <w:tr w:rsidR="00D268D0" w14:paraId="45A13CE7" w14:textId="77777777" w:rsidTr="005B5E75">
        <w:tc>
          <w:tcPr>
            <w:tcW w:w="1128" w:type="dxa"/>
            <w:vMerge/>
          </w:tcPr>
          <w:p w14:paraId="04093A09" w14:textId="77777777" w:rsidR="00D268D0" w:rsidRDefault="00D268D0" w:rsidP="00D81898"/>
        </w:tc>
        <w:tc>
          <w:tcPr>
            <w:tcW w:w="1133" w:type="dxa"/>
            <w:vMerge/>
          </w:tcPr>
          <w:p w14:paraId="71041201" w14:textId="77777777" w:rsidR="00D268D0" w:rsidRDefault="00D268D0" w:rsidP="00D81898"/>
        </w:tc>
        <w:tc>
          <w:tcPr>
            <w:tcW w:w="1155" w:type="dxa"/>
          </w:tcPr>
          <w:p w14:paraId="4433AD0B" w14:textId="5B25273F" w:rsidR="00D268D0" w:rsidRDefault="005B5E75" w:rsidP="00D81898">
            <w:r>
              <w:t>I-2</w:t>
            </w:r>
          </w:p>
        </w:tc>
        <w:tc>
          <w:tcPr>
            <w:tcW w:w="1257" w:type="dxa"/>
          </w:tcPr>
          <w:p w14:paraId="0D82626E" w14:textId="74ADBFC8" w:rsidR="00D268D0" w:rsidRDefault="005B5E75" w:rsidP="00D81898">
            <w:r w:rsidRPr="005B5E75">
              <w:t>30/03 – 12/04</w:t>
            </w:r>
          </w:p>
        </w:tc>
        <w:tc>
          <w:tcPr>
            <w:tcW w:w="4343" w:type="dxa"/>
          </w:tcPr>
          <w:p w14:paraId="23178678" w14:textId="77777777" w:rsidR="005B5E75" w:rsidRDefault="005B5E75" w:rsidP="00D81898">
            <w:r>
              <w:t>Evaluate candidate architecture and platforms</w:t>
            </w:r>
          </w:p>
          <w:p w14:paraId="588E7B6A" w14:textId="77777777" w:rsidR="005B5E75" w:rsidRDefault="005B5E75" w:rsidP="00D81898">
            <w:r>
              <w:t>Design critical core use case</w:t>
            </w:r>
          </w:p>
          <w:p w14:paraId="6D2178D5" w14:textId="77777777" w:rsidR="005B5E75" w:rsidRDefault="005B5E75" w:rsidP="00D81898">
            <w:r>
              <w:lastRenderedPageBreak/>
              <w:t>Create tech competency demonstrators</w:t>
            </w:r>
          </w:p>
          <w:p w14:paraId="38256FBA" w14:textId="77777777" w:rsidR="005B5E75" w:rsidRDefault="005B5E75" w:rsidP="00D81898">
            <w:r>
              <w:t>Create master test plan</w:t>
            </w:r>
          </w:p>
          <w:p w14:paraId="0F3BFF3A" w14:textId="20120390" w:rsidR="005B5E75" w:rsidRDefault="005B5E75" w:rsidP="00D81898">
            <w:r>
              <w:t>Create project plan</w:t>
            </w:r>
          </w:p>
          <w:p w14:paraId="6E1F5DF6" w14:textId="2DC1CA51" w:rsidR="005B5E75" w:rsidRDefault="005B5E75" w:rsidP="00D81898">
            <w:pPr>
              <w:rPr>
                <w:ins w:id="23" w:author="Tyler O'Neill" w:date="2020-05-31T00:59:00Z"/>
              </w:rPr>
            </w:pPr>
            <w:r>
              <w:t>Create risk list</w:t>
            </w:r>
          </w:p>
          <w:p w14:paraId="7E7B40B1" w14:textId="090FDF19" w:rsidR="00795E63" w:rsidRDefault="00795E63" w:rsidP="00D81898">
            <w:ins w:id="24" w:author="Tyler O'Neill" w:date="2020-05-31T00:59:00Z">
              <w:r>
                <w:t>Complete phase status assessment</w:t>
              </w:r>
            </w:ins>
          </w:p>
          <w:p w14:paraId="5E06CADC" w14:textId="0BBB0095" w:rsidR="00D268D0" w:rsidRDefault="005B5E75" w:rsidP="00D81898">
            <w:r>
              <w:t>Submit LCOM</w:t>
            </w:r>
          </w:p>
        </w:tc>
      </w:tr>
      <w:tr w:rsidR="005B5E75" w14:paraId="3F5F03EB" w14:textId="77777777" w:rsidTr="005B5E75">
        <w:tc>
          <w:tcPr>
            <w:tcW w:w="1128" w:type="dxa"/>
            <w:vMerge/>
          </w:tcPr>
          <w:p w14:paraId="55AA41BC" w14:textId="77777777" w:rsidR="005B5E75" w:rsidRDefault="005B5E75" w:rsidP="00D81898"/>
        </w:tc>
        <w:tc>
          <w:tcPr>
            <w:tcW w:w="1133" w:type="dxa"/>
            <w:vMerge w:val="restart"/>
            <w:textDirection w:val="btLr"/>
            <w:vAlign w:val="center"/>
          </w:tcPr>
          <w:p w14:paraId="7FA89EA3" w14:textId="1E2AB930" w:rsidR="005B5E75" w:rsidRDefault="005B5E75" w:rsidP="00D81898">
            <w:pPr>
              <w:ind w:left="113" w:right="113"/>
              <w:jc w:val="center"/>
            </w:pPr>
            <w:r>
              <w:t>Elaboration Phase</w:t>
            </w:r>
          </w:p>
        </w:tc>
        <w:tc>
          <w:tcPr>
            <w:tcW w:w="1155" w:type="dxa"/>
          </w:tcPr>
          <w:p w14:paraId="02DACF26" w14:textId="0649E76E" w:rsidR="005B5E75" w:rsidRDefault="005B5E75" w:rsidP="00D81898">
            <w:r>
              <w:t>E-1</w:t>
            </w:r>
          </w:p>
        </w:tc>
        <w:tc>
          <w:tcPr>
            <w:tcW w:w="1257" w:type="dxa"/>
          </w:tcPr>
          <w:p w14:paraId="1F49A911" w14:textId="295E30CF" w:rsidR="005B5E75" w:rsidRDefault="005B5E75" w:rsidP="00D81898">
            <w:pPr>
              <w:pStyle w:val="BodyText"/>
              <w:ind w:left="0"/>
            </w:pPr>
            <w:r>
              <w:t>13/04 – 26/04</w:t>
            </w:r>
          </w:p>
        </w:tc>
        <w:tc>
          <w:tcPr>
            <w:tcW w:w="4343" w:type="dxa"/>
          </w:tcPr>
          <w:p w14:paraId="7947CFAB" w14:textId="4444E27B" w:rsidR="005B5E75" w:rsidRDefault="005B5E75" w:rsidP="00D81898">
            <w:r>
              <w:t>Implement back</w:t>
            </w:r>
            <w:r w:rsidR="00CC46E6">
              <w:t>-</w:t>
            </w:r>
            <w:r>
              <w:t>end server with ability to add paths to and send paths from a database</w:t>
            </w:r>
          </w:p>
          <w:p w14:paraId="55609D69" w14:textId="77777777" w:rsidR="005B5E75" w:rsidRDefault="005B5E75" w:rsidP="00D81898">
            <w:r>
              <w:t>Ensure web server is configured to properly allow access to only what is needed</w:t>
            </w:r>
          </w:p>
          <w:p w14:paraId="59AA9192" w14:textId="77777777" w:rsidR="005B5E75" w:rsidRDefault="005B5E75" w:rsidP="00D81898">
            <w:r>
              <w:t>Test that paths can be retrieved from a given area of coordinates</w:t>
            </w:r>
          </w:p>
          <w:p w14:paraId="67E7B6DC" w14:textId="7F9F8087" w:rsidR="005B5E75" w:rsidRDefault="005B5E75" w:rsidP="00D81898">
            <w:r>
              <w:t>Test that invalid paths are rejected</w:t>
            </w:r>
          </w:p>
        </w:tc>
      </w:tr>
      <w:tr w:rsidR="005B5E75" w14:paraId="4803CBD6" w14:textId="77777777" w:rsidTr="005B5E75">
        <w:tc>
          <w:tcPr>
            <w:tcW w:w="1128" w:type="dxa"/>
            <w:vMerge/>
          </w:tcPr>
          <w:p w14:paraId="3B261AB9" w14:textId="77777777" w:rsidR="005B5E75" w:rsidRDefault="005B5E75" w:rsidP="00D81898"/>
        </w:tc>
        <w:tc>
          <w:tcPr>
            <w:tcW w:w="1133" w:type="dxa"/>
            <w:vMerge/>
          </w:tcPr>
          <w:p w14:paraId="3FDC0891" w14:textId="77777777" w:rsidR="005B5E75" w:rsidRDefault="005B5E75" w:rsidP="00D81898"/>
        </w:tc>
        <w:tc>
          <w:tcPr>
            <w:tcW w:w="1155" w:type="dxa"/>
          </w:tcPr>
          <w:p w14:paraId="774188F3" w14:textId="3A388945" w:rsidR="005B5E75" w:rsidRDefault="005B5E75" w:rsidP="00D81898">
            <w:r>
              <w:t>E-2</w:t>
            </w:r>
          </w:p>
        </w:tc>
        <w:tc>
          <w:tcPr>
            <w:tcW w:w="1257" w:type="dxa"/>
          </w:tcPr>
          <w:p w14:paraId="282FD029" w14:textId="30DF882A" w:rsidR="005B5E75" w:rsidRDefault="005B5E75" w:rsidP="00A840CF">
            <w:r w:rsidRPr="005B5E75">
              <w:t>27/04 – 10/05</w:t>
            </w:r>
          </w:p>
        </w:tc>
        <w:tc>
          <w:tcPr>
            <w:tcW w:w="4343" w:type="dxa"/>
          </w:tcPr>
          <w:p w14:paraId="2CCA07CE" w14:textId="77777777" w:rsidR="005B5E75" w:rsidRDefault="005B5E75" w:rsidP="00A840CF">
            <w:r>
              <w:t>Begin development of Android app</w:t>
            </w:r>
          </w:p>
          <w:p w14:paraId="5D9A27BA" w14:textId="77777777" w:rsidR="005B5E75" w:rsidRDefault="005B5E75" w:rsidP="00A840CF">
            <w:r>
              <w:t>Implement pulling maps from Google Maps</w:t>
            </w:r>
          </w:p>
          <w:p w14:paraId="4D516E5D" w14:textId="179559AD" w:rsidR="00795E63" w:rsidRDefault="005B5E75" w:rsidP="00A840CF">
            <w:r>
              <w:t>Implement automatically pulling paths from the database and overlaying on the maps</w:t>
            </w:r>
          </w:p>
        </w:tc>
      </w:tr>
      <w:tr w:rsidR="005B5E75" w14:paraId="1A7F81F1" w14:textId="77777777" w:rsidTr="005B5E75">
        <w:tc>
          <w:tcPr>
            <w:tcW w:w="1128" w:type="dxa"/>
            <w:vMerge/>
          </w:tcPr>
          <w:p w14:paraId="54AFB9B7" w14:textId="77777777" w:rsidR="005B5E75" w:rsidRDefault="005B5E75" w:rsidP="00D81898"/>
        </w:tc>
        <w:tc>
          <w:tcPr>
            <w:tcW w:w="1133" w:type="dxa"/>
            <w:vMerge/>
          </w:tcPr>
          <w:p w14:paraId="74748DAD" w14:textId="77777777" w:rsidR="005B5E75" w:rsidRDefault="005B5E75" w:rsidP="00D81898"/>
        </w:tc>
        <w:tc>
          <w:tcPr>
            <w:tcW w:w="1155" w:type="dxa"/>
          </w:tcPr>
          <w:p w14:paraId="366C0AC7" w14:textId="43CEB73D" w:rsidR="005B5E75" w:rsidRDefault="005B5E75" w:rsidP="00D81898">
            <w:r>
              <w:t>E-3</w:t>
            </w:r>
          </w:p>
        </w:tc>
        <w:tc>
          <w:tcPr>
            <w:tcW w:w="1257" w:type="dxa"/>
          </w:tcPr>
          <w:p w14:paraId="69E6418B" w14:textId="1D3F7072" w:rsidR="005B5E75" w:rsidRDefault="005B5E75" w:rsidP="00D81898">
            <w:r w:rsidRPr="005B5E75">
              <w:t>11/05 – 24/05</w:t>
            </w:r>
          </w:p>
        </w:tc>
        <w:tc>
          <w:tcPr>
            <w:tcW w:w="4343" w:type="dxa"/>
          </w:tcPr>
          <w:p w14:paraId="2B88669B" w14:textId="579DF339" w:rsidR="005B5E75" w:rsidRDefault="005B5E75" w:rsidP="00D81898">
            <w:pPr>
              <w:rPr>
                <w:ins w:id="25" w:author="Tyler O'Neill" w:date="2020-05-31T01:00:00Z"/>
              </w:rPr>
            </w:pPr>
            <w:r>
              <w:t>Continue development of Android app</w:t>
            </w:r>
          </w:p>
          <w:p w14:paraId="6188C672" w14:textId="728817A3" w:rsidR="00795E63" w:rsidRDefault="00795E63" w:rsidP="00D81898">
            <w:ins w:id="26" w:author="Tyler O'Neill" w:date="2020-05-31T01:00:00Z">
              <w:r>
                <w:t>Implement a UI for walking paths</w:t>
              </w:r>
            </w:ins>
          </w:p>
          <w:p w14:paraId="2AD510EA" w14:textId="77777777" w:rsidR="005B5E75" w:rsidRDefault="005B5E75" w:rsidP="00D81898">
            <w:r>
              <w:t>Add the ability to record paths</w:t>
            </w:r>
          </w:p>
          <w:p w14:paraId="4AF6BB39" w14:textId="77777777" w:rsidR="005B5E75" w:rsidRDefault="005B5E75" w:rsidP="00D81898">
            <w:r>
              <w:t>Test recording paths and uploading them to the server</w:t>
            </w:r>
          </w:p>
          <w:p w14:paraId="416D55C0" w14:textId="767947DB" w:rsidR="005B5E75" w:rsidRDefault="005B5E75" w:rsidP="00D81898">
            <w:r>
              <w:t>Ensure uploaded paths are accurate</w:t>
            </w:r>
          </w:p>
        </w:tc>
      </w:tr>
      <w:tr w:rsidR="005B5E75" w14:paraId="24A9C9C6" w14:textId="77777777" w:rsidTr="005B5E75">
        <w:tc>
          <w:tcPr>
            <w:tcW w:w="1128" w:type="dxa"/>
            <w:vMerge/>
          </w:tcPr>
          <w:p w14:paraId="28A8B034" w14:textId="77777777" w:rsidR="005B5E75" w:rsidRDefault="005B5E75" w:rsidP="00D81898"/>
        </w:tc>
        <w:tc>
          <w:tcPr>
            <w:tcW w:w="1133" w:type="dxa"/>
            <w:vMerge/>
          </w:tcPr>
          <w:p w14:paraId="6A7C7076" w14:textId="77777777" w:rsidR="005B5E75" w:rsidRDefault="005B5E75" w:rsidP="00D81898"/>
        </w:tc>
        <w:tc>
          <w:tcPr>
            <w:tcW w:w="1155" w:type="dxa"/>
          </w:tcPr>
          <w:p w14:paraId="42F35A33" w14:textId="5AA3D4FC" w:rsidR="005B5E75" w:rsidRDefault="005B5E75" w:rsidP="00D81898">
            <w:r>
              <w:t>E-4</w:t>
            </w:r>
          </w:p>
        </w:tc>
        <w:tc>
          <w:tcPr>
            <w:tcW w:w="1257" w:type="dxa"/>
          </w:tcPr>
          <w:p w14:paraId="0CD82F9F" w14:textId="7E5680A1" w:rsidR="005B5E75" w:rsidRDefault="005B5E75" w:rsidP="00D81898">
            <w:r>
              <w:t>25/05 – 07/06</w:t>
            </w:r>
          </w:p>
        </w:tc>
        <w:tc>
          <w:tcPr>
            <w:tcW w:w="4343" w:type="dxa"/>
          </w:tcPr>
          <w:p w14:paraId="026F5CD8" w14:textId="2F42B685" w:rsidR="005B5E75" w:rsidRDefault="005B5E75" w:rsidP="00D81898">
            <w:pPr>
              <w:rPr>
                <w:ins w:id="27" w:author="Tyler O'Neill" w:date="2020-05-31T01:03:00Z"/>
              </w:rPr>
            </w:pPr>
            <w:r>
              <w:t xml:space="preserve">Perform </w:t>
            </w:r>
            <w:r w:rsidR="000833F7">
              <w:t>unit and integration</w:t>
            </w:r>
            <w:r>
              <w:t xml:space="preserve"> tests</w:t>
            </w:r>
          </w:p>
          <w:p w14:paraId="2D60DCCA" w14:textId="3B18AA1F" w:rsidR="00DF122D" w:rsidRDefault="00DF122D" w:rsidP="00D81898">
            <w:ins w:id="28" w:author="Tyler O'Neill" w:date="2020-05-31T01:03:00Z">
              <w:r>
                <w:t>Perform basic acceptance tests</w:t>
              </w:r>
            </w:ins>
          </w:p>
          <w:p w14:paraId="0549715C" w14:textId="77777777" w:rsidR="005B5E75" w:rsidRDefault="005B5E75" w:rsidP="00D81898">
            <w:r>
              <w:lastRenderedPageBreak/>
              <w:t>Revise architecture and design documentation</w:t>
            </w:r>
          </w:p>
          <w:p w14:paraId="6D8E9450" w14:textId="7C9AD9B8" w:rsidR="005B5E75" w:rsidRDefault="005B5E75" w:rsidP="00D81898">
            <w:pPr>
              <w:rPr>
                <w:ins w:id="29" w:author="Tyler O'Neill" w:date="2020-05-31T01:01:00Z"/>
              </w:rPr>
            </w:pPr>
            <w:r>
              <w:t>Revise project plan</w:t>
            </w:r>
          </w:p>
          <w:p w14:paraId="5B9F541D" w14:textId="5277075B" w:rsidR="00710DB5" w:rsidRDefault="00710DB5" w:rsidP="00D81898">
            <w:pPr>
              <w:rPr>
                <w:ins w:id="30" w:author="Tyler O'Neill" w:date="2020-05-31T01:02:00Z"/>
              </w:rPr>
            </w:pPr>
            <w:ins w:id="31" w:author="Tyler O'Neill" w:date="2020-05-31T01:01:00Z">
              <w:r>
                <w:t>Revise vision</w:t>
              </w:r>
            </w:ins>
          </w:p>
          <w:p w14:paraId="3B621370" w14:textId="5295802B" w:rsidR="00710DB5" w:rsidRDefault="00710DB5" w:rsidP="00D81898">
            <w:ins w:id="32" w:author="Tyler O'Neill" w:date="2020-05-31T01:02:00Z">
              <w:r>
                <w:t>Complete phase status assessment</w:t>
              </w:r>
            </w:ins>
          </w:p>
          <w:p w14:paraId="5CA7991D" w14:textId="11DCB33F" w:rsidR="005B5E75" w:rsidRDefault="005B5E75" w:rsidP="00D81898">
            <w:r>
              <w:t>Submit LCAM</w:t>
            </w:r>
          </w:p>
        </w:tc>
      </w:tr>
      <w:tr w:rsidR="005B5E75" w14:paraId="29E06570" w14:textId="77777777" w:rsidTr="00D268D0">
        <w:tc>
          <w:tcPr>
            <w:tcW w:w="9016" w:type="dxa"/>
            <w:gridSpan w:val="5"/>
            <w:vAlign w:val="center"/>
          </w:tcPr>
          <w:p w14:paraId="6CFC65F5" w14:textId="608098A1" w:rsidR="005B5E75" w:rsidRDefault="005B5E75" w:rsidP="00D81898">
            <w:pPr>
              <w:spacing w:after="0"/>
              <w:jc w:val="center"/>
            </w:pPr>
            <w:r>
              <w:lastRenderedPageBreak/>
              <w:t>Mid-year Semester Break</w:t>
            </w:r>
          </w:p>
        </w:tc>
      </w:tr>
      <w:tr w:rsidR="005B5E75" w14:paraId="3DBE0585" w14:textId="77777777" w:rsidTr="005B5E75">
        <w:tc>
          <w:tcPr>
            <w:tcW w:w="1128" w:type="dxa"/>
            <w:vMerge w:val="restart"/>
            <w:textDirection w:val="btLr"/>
            <w:vAlign w:val="center"/>
          </w:tcPr>
          <w:p w14:paraId="20A02FDD" w14:textId="25321878" w:rsidR="005B5E75" w:rsidRDefault="005B5E75" w:rsidP="00D81898">
            <w:pPr>
              <w:ind w:left="113" w:right="113"/>
              <w:jc w:val="center"/>
            </w:pPr>
            <w:r w:rsidRPr="005B5E75">
              <w:t>ITC309 – Software Development Project 2</w:t>
            </w:r>
          </w:p>
        </w:tc>
        <w:tc>
          <w:tcPr>
            <w:tcW w:w="1133" w:type="dxa"/>
            <w:vMerge w:val="restart"/>
            <w:textDirection w:val="btLr"/>
            <w:vAlign w:val="center"/>
          </w:tcPr>
          <w:p w14:paraId="3C58F146" w14:textId="22E09F65" w:rsidR="005B5E75" w:rsidRDefault="005B5E75" w:rsidP="00D81898">
            <w:pPr>
              <w:ind w:left="113" w:right="113"/>
              <w:jc w:val="center"/>
            </w:pPr>
            <w:r w:rsidRPr="005B5E75">
              <w:t>Construction Phase</w:t>
            </w:r>
          </w:p>
        </w:tc>
        <w:tc>
          <w:tcPr>
            <w:tcW w:w="1155" w:type="dxa"/>
          </w:tcPr>
          <w:p w14:paraId="3B2CE8EA" w14:textId="7653AB79" w:rsidR="005B5E75" w:rsidRDefault="005B5E75" w:rsidP="00D81898">
            <w:r>
              <w:t>C-1</w:t>
            </w:r>
          </w:p>
        </w:tc>
        <w:tc>
          <w:tcPr>
            <w:tcW w:w="1257" w:type="dxa"/>
          </w:tcPr>
          <w:p w14:paraId="44F034B8" w14:textId="0A283419" w:rsidR="005B5E75" w:rsidRDefault="005B5E75" w:rsidP="00D81898">
            <w:r w:rsidRPr="005B5E75">
              <w:t>13/07 – 26/07</w:t>
            </w:r>
          </w:p>
        </w:tc>
        <w:tc>
          <w:tcPr>
            <w:tcW w:w="4343" w:type="dxa"/>
          </w:tcPr>
          <w:p w14:paraId="0EA234A9" w14:textId="77777777" w:rsidR="005B5E75" w:rsidRDefault="005B5E75" w:rsidP="00D81898">
            <w:r>
              <w:t>Add marking and displaying points of interest</w:t>
            </w:r>
          </w:p>
          <w:p w14:paraId="7FCB00D2" w14:textId="77777777" w:rsidR="005B5E75" w:rsidRDefault="005B5E75" w:rsidP="00D81898">
            <w:r>
              <w:t>Add rating and reporting paths</w:t>
            </w:r>
          </w:p>
          <w:p w14:paraId="29EB78CB" w14:textId="77777777" w:rsidR="005B5E75" w:rsidRDefault="005B5E75" w:rsidP="00D81898">
            <w:r>
              <w:t>Improve UI</w:t>
            </w:r>
          </w:p>
          <w:p w14:paraId="4985CB01" w14:textId="77777777" w:rsidR="005B5E75" w:rsidRDefault="005B5E75" w:rsidP="00D81898">
            <w:r>
              <w:t>Test points of interest</w:t>
            </w:r>
          </w:p>
          <w:p w14:paraId="4E235D45" w14:textId="2CC9B53D" w:rsidR="005B5E75" w:rsidRDefault="005B5E75" w:rsidP="00D81898">
            <w:r>
              <w:t>Integrate features ensuring no bugs</w:t>
            </w:r>
          </w:p>
        </w:tc>
      </w:tr>
      <w:tr w:rsidR="005B5E75" w14:paraId="498547EB" w14:textId="77777777" w:rsidTr="005B5E75">
        <w:tc>
          <w:tcPr>
            <w:tcW w:w="1128" w:type="dxa"/>
            <w:vMerge/>
          </w:tcPr>
          <w:p w14:paraId="3DE696E8" w14:textId="77777777" w:rsidR="005B5E75" w:rsidRDefault="005B5E75" w:rsidP="00D81898"/>
        </w:tc>
        <w:tc>
          <w:tcPr>
            <w:tcW w:w="1133" w:type="dxa"/>
            <w:vMerge/>
          </w:tcPr>
          <w:p w14:paraId="52382915" w14:textId="77777777" w:rsidR="005B5E75" w:rsidRDefault="005B5E75" w:rsidP="00D81898"/>
        </w:tc>
        <w:tc>
          <w:tcPr>
            <w:tcW w:w="1155" w:type="dxa"/>
          </w:tcPr>
          <w:p w14:paraId="4F8CEC8F" w14:textId="625C2325" w:rsidR="005B5E75" w:rsidRDefault="005B5E75" w:rsidP="00D81898">
            <w:r>
              <w:t>C-2</w:t>
            </w:r>
          </w:p>
        </w:tc>
        <w:tc>
          <w:tcPr>
            <w:tcW w:w="1257" w:type="dxa"/>
          </w:tcPr>
          <w:p w14:paraId="6C5C134C" w14:textId="29CA5CBF" w:rsidR="005B5E75" w:rsidRDefault="005B5E75" w:rsidP="00D81898">
            <w:r w:rsidRPr="005B5E75">
              <w:t>27/07 – 09/08</w:t>
            </w:r>
          </w:p>
        </w:tc>
        <w:tc>
          <w:tcPr>
            <w:tcW w:w="4343" w:type="dxa"/>
            <w:shd w:val="clear" w:color="auto" w:fill="auto"/>
          </w:tcPr>
          <w:p w14:paraId="42670276" w14:textId="77777777" w:rsidR="005B5E75" w:rsidRPr="005B5E75" w:rsidRDefault="005B5E75" w:rsidP="00D81898">
            <w:r w:rsidRPr="005B5E75">
              <w:t>Add scheduling walks</w:t>
            </w:r>
          </w:p>
          <w:p w14:paraId="04D648B4" w14:textId="77777777" w:rsidR="005B5E75" w:rsidRPr="005B5E75" w:rsidRDefault="005B5E75" w:rsidP="00D81898">
            <w:r w:rsidRPr="005B5E75">
              <w:t>Add saving paths for later</w:t>
            </w:r>
          </w:p>
          <w:p w14:paraId="2BAFE115" w14:textId="77777777" w:rsidR="005B5E75" w:rsidRPr="005B5E75" w:rsidRDefault="005B5E75" w:rsidP="00D81898">
            <w:r w:rsidRPr="005B5E75">
              <w:t>Add saving areas offline</w:t>
            </w:r>
          </w:p>
          <w:p w14:paraId="155AA53E" w14:textId="77777777" w:rsidR="005B5E75" w:rsidRPr="005B5E75" w:rsidRDefault="005B5E75" w:rsidP="00D81898">
            <w:r w:rsidRPr="005B5E75">
              <w:t>Test saving areas offline</w:t>
            </w:r>
          </w:p>
          <w:p w14:paraId="5182015B" w14:textId="77777777" w:rsidR="005B5E75" w:rsidRPr="005B5E75" w:rsidRDefault="005B5E75" w:rsidP="00D81898">
            <w:r w:rsidRPr="005B5E75">
              <w:t>Test scheduling walks</w:t>
            </w:r>
          </w:p>
          <w:p w14:paraId="235D3349" w14:textId="037AE4FE" w:rsidR="005B5E75" w:rsidRPr="005B5E75" w:rsidRDefault="005B5E75" w:rsidP="00D81898">
            <w:r w:rsidRPr="005B5E75">
              <w:t>Integrate features ensuring no bugs</w:t>
            </w:r>
          </w:p>
        </w:tc>
      </w:tr>
      <w:tr w:rsidR="005B5E75" w14:paraId="2C8826C5" w14:textId="77777777" w:rsidTr="005B5E75">
        <w:tc>
          <w:tcPr>
            <w:tcW w:w="1128" w:type="dxa"/>
            <w:vMerge/>
          </w:tcPr>
          <w:p w14:paraId="1924D864" w14:textId="77777777" w:rsidR="005B5E75" w:rsidRDefault="005B5E75" w:rsidP="00D81898"/>
        </w:tc>
        <w:tc>
          <w:tcPr>
            <w:tcW w:w="1133" w:type="dxa"/>
            <w:vMerge/>
          </w:tcPr>
          <w:p w14:paraId="358E3BE3" w14:textId="77777777" w:rsidR="005B5E75" w:rsidRDefault="005B5E75" w:rsidP="00D81898"/>
        </w:tc>
        <w:tc>
          <w:tcPr>
            <w:tcW w:w="1155" w:type="dxa"/>
          </w:tcPr>
          <w:p w14:paraId="2C9C38DA" w14:textId="2540C9E8" w:rsidR="005B5E75" w:rsidRDefault="005B5E75" w:rsidP="00D81898">
            <w:r>
              <w:t>C-3</w:t>
            </w:r>
          </w:p>
        </w:tc>
        <w:tc>
          <w:tcPr>
            <w:tcW w:w="1257" w:type="dxa"/>
          </w:tcPr>
          <w:p w14:paraId="003DBE51" w14:textId="18E243F4" w:rsidR="005B5E75" w:rsidRDefault="005B5E75" w:rsidP="00D81898">
            <w:r w:rsidRPr="005B5E75">
              <w:t>10/08 – 23/08</w:t>
            </w:r>
          </w:p>
        </w:tc>
        <w:tc>
          <w:tcPr>
            <w:tcW w:w="4343" w:type="dxa"/>
          </w:tcPr>
          <w:p w14:paraId="518A2163" w14:textId="77777777" w:rsidR="005B5E75" w:rsidRDefault="005B5E75" w:rsidP="00D81898">
            <w:pPr>
              <w:pStyle w:val="BodyText"/>
              <w:ind w:left="0"/>
            </w:pPr>
            <w:r>
              <w:t>Add optional walking statistic tracking</w:t>
            </w:r>
          </w:p>
          <w:p w14:paraId="3B2FC5FB" w14:textId="77777777" w:rsidR="005B5E75" w:rsidRDefault="005B5E75" w:rsidP="00D81898">
            <w:pPr>
              <w:pStyle w:val="BodyText"/>
              <w:ind w:left="0"/>
            </w:pPr>
            <w:r>
              <w:t>Add distance goals</w:t>
            </w:r>
          </w:p>
          <w:p w14:paraId="32CB010E" w14:textId="77777777" w:rsidR="005B5E75" w:rsidRDefault="005B5E75" w:rsidP="00D81898">
            <w:pPr>
              <w:pStyle w:val="BodyText"/>
              <w:ind w:left="0"/>
            </w:pPr>
            <w:r>
              <w:t>Add backing up settings</w:t>
            </w:r>
          </w:p>
          <w:p w14:paraId="30F44BE1" w14:textId="77777777" w:rsidR="005B5E75" w:rsidRDefault="005B5E75" w:rsidP="00D81898">
            <w:pPr>
              <w:pStyle w:val="BodyText"/>
              <w:ind w:left="0"/>
            </w:pPr>
            <w:r>
              <w:t>Improve path accuracy if possible</w:t>
            </w:r>
          </w:p>
          <w:p w14:paraId="5BBAE8F7" w14:textId="270FCFC1" w:rsidR="005B5E75" w:rsidRDefault="005B5E75" w:rsidP="00D81898">
            <w:r w:rsidRPr="004E3593">
              <w:t>Integrate features ensuring no bugs</w:t>
            </w:r>
          </w:p>
        </w:tc>
      </w:tr>
      <w:tr w:rsidR="005B5E75" w14:paraId="01C9D438" w14:textId="77777777" w:rsidTr="005B5E75">
        <w:tc>
          <w:tcPr>
            <w:tcW w:w="1128" w:type="dxa"/>
            <w:vMerge/>
          </w:tcPr>
          <w:p w14:paraId="7E443006" w14:textId="77777777" w:rsidR="005B5E75" w:rsidRDefault="005B5E75" w:rsidP="00D81898"/>
        </w:tc>
        <w:tc>
          <w:tcPr>
            <w:tcW w:w="1133" w:type="dxa"/>
            <w:vMerge/>
          </w:tcPr>
          <w:p w14:paraId="18F35BEE" w14:textId="77777777" w:rsidR="005B5E75" w:rsidRDefault="005B5E75" w:rsidP="00D81898"/>
        </w:tc>
        <w:tc>
          <w:tcPr>
            <w:tcW w:w="1155" w:type="dxa"/>
          </w:tcPr>
          <w:p w14:paraId="4B1A75C7" w14:textId="3627A892" w:rsidR="005B5E75" w:rsidRDefault="005B5E75" w:rsidP="00D81898">
            <w:r>
              <w:t>C-4</w:t>
            </w:r>
          </w:p>
        </w:tc>
        <w:tc>
          <w:tcPr>
            <w:tcW w:w="1257" w:type="dxa"/>
          </w:tcPr>
          <w:p w14:paraId="51253599" w14:textId="2AA10D46" w:rsidR="005B5E75" w:rsidRDefault="005B5E75" w:rsidP="00D81898">
            <w:r w:rsidRPr="005B5E75">
              <w:t>24/08 – 06/09</w:t>
            </w:r>
          </w:p>
        </w:tc>
        <w:tc>
          <w:tcPr>
            <w:tcW w:w="4343" w:type="dxa"/>
          </w:tcPr>
          <w:p w14:paraId="63042E7B" w14:textId="77777777" w:rsidR="005B5E75" w:rsidRDefault="005B5E75" w:rsidP="00D81898">
            <w:r>
              <w:t>Make small QOL adjustments</w:t>
            </w:r>
          </w:p>
          <w:p w14:paraId="32782317" w14:textId="77777777" w:rsidR="005B5E75" w:rsidRDefault="005B5E75" w:rsidP="00D81898">
            <w:r>
              <w:t>Contingency</w:t>
            </w:r>
          </w:p>
          <w:p w14:paraId="45E6ED3E" w14:textId="77777777" w:rsidR="005B5E75" w:rsidRDefault="005B5E75" w:rsidP="00D81898">
            <w:r>
              <w:t>Deliver Initial Operation Capability Milestone (IOCM)</w:t>
            </w:r>
          </w:p>
          <w:p w14:paraId="1B86146A" w14:textId="47282CBA" w:rsidR="005B5E75" w:rsidRDefault="005B5E75" w:rsidP="00D81898">
            <w:r>
              <w:lastRenderedPageBreak/>
              <w:t>Complete Construction Phase Project Assessment</w:t>
            </w:r>
          </w:p>
        </w:tc>
      </w:tr>
      <w:tr w:rsidR="005B5E75" w14:paraId="58D87436" w14:textId="77777777" w:rsidTr="005B5E75">
        <w:tc>
          <w:tcPr>
            <w:tcW w:w="1128" w:type="dxa"/>
            <w:vMerge/>
          </w:tcPr>
          <w:p w14:paraId="36DF142D" w14:textId="77777777" w:rsidR="005B5E75" w:rsidRDefault="005B5E75" w:rsidP="00D81898"/>
        </w:tc>
        <w:tc>
          <w:tcPr>
            <w:tcW w:w="1133" w:type="dxa"/>
            <w:vMerge w:val="restart"/>
            <w:textDirection w:val="btLr"/>
            <w:vAlign w:val="center"/>
          </w:tcPr>
          <w:p w14:paraId="2715E628" w14:textId="7FF72A60" w:rsidR="005B5E75" w:rsidRDefault="005B5E75" w:rsidP="00D81898">
            <w:pPr>
              <w:ind w:left="113" w:right="113"/>
              <w:jc w:val="center"/>
            </w:pPr>
            <w:r>
              <w:t>Transition Phase</w:t>
            </w:r>
          </w:p>
        </w:tc>
        <w:tc>
          <w:tcPr>
            <w:tcW w:w="1155" w:type="dxa"/>
          </w:tcPr>
          <w:p w14:paraId="0E2B54EA" w14:textId="47359AD0" w:rsidR="005B5E75" w:rsidRDefault="005B5E75" w:rsidP="00D81898">
            <w:r>
              <w:t>T-1</w:t>
            </w:r>
          </w:p>
        </w:tc>
        <w:tc>
          <w:tcPr>
            <w:tcW w:w="1257" w:type="dxa"/>
          </w:tcPr>
          <w:p w14:paraId="2F655A51" w14:textId="46FABD6D" w:rsidR="005B5E75" w:rsidRDefault="005B5E75" w:rsidP="00D81898">
            <w:r w:rsidRPr="005B5E75">
              <w:t>07/09 – 20/09</w:t>
            </w:r>
          </w:p>
        </w:tc>
        <w:tc>
          <w:tcPr>
            <w:tcW w:w="4343" w:type="dxa"/>
          </w:tcPr>
          <w:p w14:paraId="026BBA6E" w14:textId="3F3CC84C" w:rsidR="005B5E75" w:rsidRDefault="005B5E75" w:rsidP="00D81898">
            <w:r>
              <w:t>Deploy application in trial environment</w:t>
            </w:r>
          </w:p>
          <w:p w14:paraId="79DBB78B" w14:textId="77777777" w:rsidR="005B5E75" w:rsidRDefault="005B5E75" w:rsidP="00D81898">
            <w:r>
              <w:t>User acceptance test basic features (walking / recording / rating paths, UI)</w:t>
            </w:r>
          </w:p>
          <w:p w14:paraId="5E46AFF0" w14:textId="29F212E2" w:rsidR="005B5E75" w:rsidRDefault="005B5E75" w:rsidP="00D81898">
            <w:r>
              <w:t>Resolve any identified issues</w:t>
            </w:r>
          </w:p>
        </w:tc>
      </w:tr>
      <w:tr w:rsidR="005B5E75" w14:paraId="4DD09ACD" w14:textId="77777777" w:rsidTr="005B5E75">
        <w:tc>
          <w:tcPr>
            <w:tcW w:w="1128" w:type="dxa"/>
            <w:vMerge/>
          </w:tcPr>
          <w:p w14:paraId="02EF1649" w14:textId="77777777" w:rsidR="005B5E75" w:rsidRDefault="005B5E75" w:rsidP="00D81898"/>
        </w:tc>
        <w:tc>
          <w:tcPr>
            <w:tcW w:w="1133" w:type="dxa"/>
            <w:vMerge/>
          </w:tcPr>
          <w:p w14:paraId="293699C1" w14:textId="77777777" w:rsidR="005B5E75" w:rsidRDefault="005B5E75" w:rsidP="00D81898"/>
        </w:tc>
        <w:tc>
          <w:tcPr>
            <w:tcW w:w="1155" w:type="dxa"/>
          </w:tcPr>
          <w:p w14:paraId="2EB5538A" w14:textId="0A231FE7" w:rsidR="005B5E75" w:rsidRDefault="005B5E75" w:rsidP="00D81898">
            <w:r>
              <w:t>T-2</w:t>
            </w:r>
          </w:p>
        </w:tc>
        <w:tc>
          <w:tcPr>
            <w:tcW w:w="1257" w:type="dxa"/>
          </w:tcPr>
          <w:p w14:paraId="7D52981E" w14:textId="3FC34D06" w:rsidR="005B5E75" w:rsidRDefault="005B5E75" w:rsidP="00D81898">
            <w:r w:rsidRPr="005B5E75">
              <w:t>21/09 – 03/10</w:t>
            </w:r>
          </w:p>
        </w:tc>
        <w:tc>
          <w:tcPr>
            <w:tcW w:w="4343" w:type="dxa"/>
          </w:tcPr>
          <w:p w14:paraId="2E98516D" w14:textId="77777777" w:rsidR="005B5E75" w:rsidRDefault="005B5E75" w:rsidP="00D81898">
            <w:r>
              <w:t>UAT secondary features (backups, statistics, scheduling, saving offline)</w:t>
            </w:r>
          </w:p>
          <w:p w14:paraId="24789924" w14:textId="77777777" w:rsidR="005B5E75" w:rsidRDefault="005B5E75" w:rsidP="00D81898">
            <w:r>
              <w:t>Secondary UAT of basic features to ensure any problems were fixed</w:t>
            </w:r>
          </w:p>
          <w:p w14:paraId="64A29F92" w14:textId="72D7309E" w:rsidR="005B5E75" w:rsidRDefault="005B5E75" w:rsidP="00D81898">
            <w:r>
              <w:t>Resolve any identified Issues</w:t>
            </w:r>
          </w:p>
        </w:tc>
      </w:tr>
      <w:tr w:rsidR="005B5E75" w14:paraId="26707AE0" w14:textId="77777777" w:rsidTr="005B5E75">
        <w:tc>
          <w:tcPr>
            <w:tcW w:w="1128" w:type="dxa"/>
            <w:vMerge/>
          </w:tcPr>
          <w:p w14:paraId="5169D9FA" w14:textId="77777777" w:rsidR="005B5E75" w:rsidRDefault="005B5E75" w:rsidP="00D81898"/>
        </w:tc>
        <w:tc>
          <w:tcPr>
            <w:tcW w:w="1133" w:type="dxa"/>
            <w:vMerge/>
          </w:tcPr>
          <w:p w14:paraId="64DC27C1" w14:textId="77777777" w:rsidR="005B5E75" w:rsidRDefault="005B5E75" w:rsidP="00D81898"/>
        </w:tc>
        <w:tc>
          <w:tcPr>
            <w:tcW w:w="1155" w:type="dxa"/>
          </w:tcPr>
          <w:p w14:paraId="6CEE1271" w14:textId="7044B4EA" w:rsidR="005B5E75" w:rsidRDefault="005B5E75" w:rsidP="00D81898">
            <w:r>
              <w:t>T-3</w:t>
            </w:r>
          </w:p>
        </w:tc>
        <w:tc>
          <w:tcPr>
            <w:tcW w:w="1257" w:type="dxa"/>
          </w:tcPr>
          <w:p w14:paraId="04467882" w14:textId="5FEFFFC9" w:rsidR="005B5E75" w:rsidRDefault="005B5E75" w:rsidP="00D81898">
            <w:r>
              <w:t>04/10 – 16/10</w:t>
            </w:r>
          </w:p>
        </w:tc>
        <w:tc>
          <w:tcPr>
            <w:tcW w:w="4343" w:type="dxa"/>
          </w:tcPr>
          <w:p w14:paraId="6EFEC93E" w14:textId="77777777" w:rsidR="005B5E75" w:rsidRDefault="005B5E75" w:rsidP="00D81898">
            <w:r>
              <w:t>Contingency</w:t>
            </w:r>
          </w:p>
          <w:p w14:paraId="3F7B508D" w14:textId="77777777" w:rsidR="005B5E75" w:rsidRDefault="005B5E75" w:rsidP="00D81898">
            <w:r>
              <w:t>Deliver Product Release Milestone (PRM)</w:t>
            </w:r>
          </w:p>
          <w:p w14:paraId="1E89C5A8" w14:textId="78CE02F7" w:rsidR="005B5E75" w:rsidRDefault="005B5E75" w:rsidP="00D81898">
            <w:r>
              <w:t>Complete Final Project Assessment</w:t>
            </w:r>
          </w:p>
        </w:tc>
      </w:tr>
    </w:tbl>
    <w:p w14:paraId="3262C9BE" w14:textId="77777777" w:rsidR="00D268D0" w:rsidRPr="00D268D0" w:rsidRDefault="00D268D0" w:rsidP="00D268D0"/>
    <w:sectPr w:rsidR="00D268D0" w:rsidRPr="00D268D0" w:rsidSect="00EF2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D934E" w14:textId="77777777" w:rsidR="0047753C" w:rsidRDefault="0047753C" w:rsidP="00FD01CD">
      <w:r>
        <w:separator/>
      </w:r>
    </w:p>
  </w:endnote>
  <w:endnote w:type="continuationSeparator" w:id="0">
    <w:p w14:paraId="3C24F7C6" w14:textId="77777777" w:rsidR="0047753C" w:rsidRDefault="0047753C"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BBD2C" w14:textId="77777777" w:rsidR="0047753C" w:rsidRDefault="0047753C" w:rsidP="00FD01CD">
      <w:r>
        <w:separator/>
      </w:r>
    </w:p>
  </w:footnote>
  <w:footnote w:type="continuationSeparator" w:id="0">
    <w:p w14:paraId="54933D98" w14:textId="77777777" w:rsidR="0047753C" w:rsidRDefault="0047753C"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3CD9EEE8" w:rsidR="00325C60" w:rsidRDefault="00D268D0" w:rsidP="00FD01CD">
    <w:pPr>
      <w:pStyle w:val="Header"/>
    </w:pPr>
    <w:r>
      <w:t>Project Plan</w:t>
    </w:r>
    <w:r w:rsidR="00325C60">
      <w:ptab w:relativeTo="margin" w:alignment="center" w:leader="none"/>
    </w:r>
    <w:r w:rsidR="00325C60">
      <w:t>WikiWalks</w:t>
    </w:r>
    <w:r w:rsidR="00325C60">
      <w:ptab w:relativeTo="margin" w:alignment="right" w:leader="none"/>
    </w:r>
    <w:ins w:id="33" w:author="Tyler O'Neill" w:date="2020-05-31T03:26:00Z">
      <w:r w:rsidR="00C22EDD">
        <w:fldChar w:fldCharType="begin"/>
      </w:r>
      <w:r w:rsidR="00C22EDD">
        <w:instrText xml:space="preserve"> SAVEDATE  \@ "yyyy-MM-dd"  \* MERGEFORMAT </w:instrText>
      </w:r>
    </w:ins>
    <w:r w:rsidR="00C22EDD">
      <w:fldChar w:fldCharType="separate"/>
    </w:r>
    <w:ins w:id="34" w:author="Tyler O'Neill" w:date="2020-05-31T03:26:00Z">
      <w:r w:rsidR="00C22EDD">
        <w:rPr>
          <w:noProof/>
        </w:rPr>
        <w:t>2020-05-31</w:t>
      </w:r>
      <w:r w:rsidR="00C22EDD">
        <w:fldChar w:fldCharType="end"/>
      </w:r>
    </w:ins>
    <w:del w:id="35" w:author="Tyler O'Neill" w:date="2020-05-31T00:51:00Z">
      <w:r w:rsidR="00325C60" w:rsidDel="008617B4">
        <w:delText>2020-</w:delText>
      </w:r>
    </w:del>
    <w:del w:id="36" w:author="Tyler O'Neill" w:date="2020-05-31T00:49:00Z">
      <w:r w:rsidR="00325C60" w:rsidDel="00E931D4">
        <w:delText>0</w:delText>
      </w:r>
      <w:r w:rsidDel="00E931D4">
        <w:delText>4</w:delText>
      </w:r>
    </w:del>
    <w:del w:id="37" w:author="Tyler O'Neill" w:date="2020-05-31T00:51:00Z">
      <w:r w:rsidR="00325C60" w:rsidDel="008617B4">
        <w:delText>-</w:delText>
      </w:r>
    </w:del>
    <w:del w:id="38" w:author="Tyler O'Neill" w:date="2020-05-31T00:49:00Z">
      <w:r w:rsidDel="00E931D4">
        <w:delText>02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O'Neill">
    <w15:presenceInfo w15:providerId="Windows Live" w15:userId="553aca3db8ce1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833F7"/>
    <w:rsid w:val="002335C8"/>
    <w:rsid w:val="002411C5"/>
    <w:rsid w:val="00325C60"/>
    <w:rsid w:val="00376FA0"/>
    <w:rsid w:val="003D6A8E"/>
    <w:rsid w:val="0047753C"/>
    <w:rsid w:val="004E13DA"/>
    <w:rsid w:val="00523F5B"/>
    <w:rsid w:val="005B5E75"/>
    <w:rsid w:val="00616E70"/>
    <w:rsid w:val="0063556A"/>
    <w:rsid w:val="006B5F81"/>
    <w:rsid w:val="00710DB5"/>
    <w:rsid w:val="00737F0A"/>
    <w:rsid w:val="00784F90"/>
    <w:rsid w:val="00795E63"/>
    <w:rsid w:val="007F3F6F"/>
    <w:rsid w:val="008617B4"/>
    <w:rsid w:val="009A46EA"/>
    <w:rsid w:val="009E38AA"/>
    <w:rsid w:val="00A75163"/>
    <w:rsid w:val="00A840CF"/>
    <w:rsid w:val="00AE6B4A"/>
    <w:rsid w:val="00B342EC"/>
    <w:rsid w:val="00B63685"/>
    <w:rsid w:val="00C22EDD"/>
    <w:rsid w:val="00C36A69"/>
    <w:rsid w:val="00CC46E6"/>
    <w:rsid w:val="00CC694E"/>
    <w:rsid w:val="00D268D0"/>
    <w:rsid w:val="00D81898"/>
    <w:rsid w:val="00DF122D"/>
    <w:rsid w:val="00E931D4"/>
    <w:rsid w:val="00EF27C9"/>
    <w:rsid w:val="00EF5040"/>
    <w:rsid w:val="00FD01CD"/>
    <w:rsid w:val="00FD22D5"/>
    <w:rsid w:val="00FD575B"/>
    <w:rsid w:val="00FE3CD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 w:type="paragraph" w:styleId="BodyText">
    <w:name w:val="Body Text"/>
    <w:basedOn w:val="Normal"/>
    <w:link w:val="BodyTextChar"/>
    <w:rsid w:val="005B5E75"/>
    <w:pPr>
      <w:keepLines/>
      <w:widowControl w:val="0"/>
      <w:ind w:left="720"/>
    </w:pPr>
    <w:rPr>
      <w:rFonts w:ascii="Helvetica Now Text" w:eastAsia="Times New Roman" w:hAnsi="Helvetica Now Text" w:cs="Helvetica Now Text"/>
      <w:lang w:val="en-AU"/>
    </w:rPr>
  </w:style>
  <w:style w:type="character" w:customStyle="1" w:styleId="BodyTextChar">
    <w:name w:val="Body Text Char"/>
    <w:basedOn w:val="DefaultParagraphFont"/>
    <w:link w:val="BodyText"/>
    <w:rsid w:val="005B5E75"/>
    <w:rPr>
      <w:rFonts w:ascii="Helvetica Now Text" w:eastAsia="Times New Roman" w:hAnsi="Helvetica Now Text" w:cs="Helvetica Now Text"/>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751053">
      <w:bodyDiv w:val="1"/>
      <w:marLeft w:val="0"/>
      <w:marRight w:val="0"/>
      <w:marTop w:val="0"/>
      <w:marBottom w:val="0"/>
      <w:divBdr>
        <w:top w:val="none" w:sz="0" w:space="0" w:color="auto"/>
        <w:left w:val="none" w:sz="0" w:space="0" w:color="auto"/>
        <w:bottom w:val="none" w:sz="0" w:space="0" w:color="auto"/>
        <w:right w:val="none" w:sz="0" w:space="0" w:color="auto"/>
      </w:divBdr>
    </w:div>
    <w:div w:id="19598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0129-EF44-4042-88A7-4D47D481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19</cp:revision>
  <dcterms:created xsi:type="dcterms:W3CDTF">2020-04-09T03:04:00Z</dcterms:created>
  <dcterms:modified xsi:type="dcterms:W3CDTF">2020-05-30T17:26:00Z</dcterms:modified>
</cp:coreProperties>
</file>