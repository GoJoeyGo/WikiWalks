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26334" w14:textId="48505156" w:rsidR="00C36A69" w:rsidRDefault="00325C60" w:rsidP="00FD01CD">
      <w:pPr>
        <w:pStyle w:val="Title"/>
      </w:pPr>
      <w:r>
        <w:t xml:space="preserve">WikiWalks – </w:t>
      </w:r>
      <w:r w:rsidR="002E1D76">
        <w:t>Architecture</w:t>
      </w:r>
    </w:p>
    <w:p w14:paraId="73D590BD" w14:textId="372F54C0" w:rsidR="00325C60" w:rsidRDefault="002E1D76" w:rsidP="00FD01CD">
      <w:pPr>
        <w:pStyle w:val="Heading1"/>
      </w:pPr>
      <w:r>
        <w:t>Purpose</w:t>
      </w:r>
    </w:p>
    <w:p w14:paraId="0961E086" w14:textId="12A17E68" w:rsidR="00325C60" w:rsidRDefault="002E1D76" w:rsidP="00FD01CD">
      <w:r w:rsidRPr="002E1D76">
        <w:t>This document describes the philosophy, decisions, constraints, justifications, significant elements, and any other overarching aspects of the system that shape the design and implementation</w:t>
      </w:r>
      <w:ins w:id="0" w:author="Tyler O'Neill" w:date="2020-05-31T01:05:00Z">
        <w:r w:rsidR="00DA7494">
          <w:t xml:space="preserve"> of the project</w:t>
        </w:r>
      </w:ins>
      <w:r>
        <w:t>, such as</w:t>
      </w:r>
      <w:r w:rsidRPr="002E1D76">
        <w:t xml:space="preserve"> </w:t>
      </w:r>
      <w:del w:id="1" w:author="Tyler O'Neill" w:date="2020-05-31T01:05:00Z">
        <w:r w:rsidRPr="002E1D76" w:rsidDel="00DA7494">
          <w:delText xml:space="preserve">as </w:delText>
        </w:r>
      </w:del>
      <w:r w:rsidRPr="002E1D76">
        <w:t>WikiWalks</w:t>
      </w:r>
      <w:r>
        <w:t>’</w:t>
      </w:r>
      <w:r w:rsidRPr="002E1D76">
        <w:t xml:space="preserve"> dependency on Google Maps</w:t>
      </w:r>
      <w:r>
        <w:t>,</w:t>
      </w:r>
      <w:r w:rsidRPr="002E1D76">
        <w:t xml:space="preserve"> </w:t>
      </w:r>
      <w:r>
        <w:t>and</w:t>
      </w:r>
      <w:r w:rsidRPr="002E1D76">
        <w:t xml:space="preserve"> a reliable back</w:t>
      </w:r>
      <w:r>
        <w:t>-</w:t>
      </w:r>
      <w:r w:rsidRPr="002E1D76">
        <w:t xml:space="preserve">end server. </w:t>
      </w:r>
      <w:r>
        <w:t>It also sets out t</w:t>
      </w:r>
      <w:r w:rsidRPr="002E1D76">
        <w:t>o describe the reason certain platforms were chosen for front</w:t>
      </w:r>
      <w:r>
        <w:t>- and back-</w:t>
      </w:r>
      <w:r w:rsidRPr="002E1D76">
        <w:t>end development.</w:t>
      </w:r>
    </w:p>
    <w:p w14:paraId="1FB3835D" w14:textId="11C83C14" w:rsidR="002E1D76" w:rsidRDefault="002E1D76" w:rsidP="002E1D76">
      <w:pPr>
        <w:pStyle w:val="Heading1"/>
      </w:pPr>
      <w:r>
        <w:t>Architectural Goals &amp; Philosophies</w:t>
      </w:r>
    </w:p>
    <w:p w14:paraId="268810CD" w14:textId="3A6B3C8D" w:rsidR="002E1D76" w:rsidRDefault="002E1D76" w:rsidP="002E1D76">
      <w:r w:rsidRPr="002E1D76">
        <w:t xml:space="preserve">The WikiWalks </w:t>
      </w:r>
      <w:del w:id="2" w:author="Tyler O'Neill" w:date="2020-05-31T01:09:00Z">
        <w:r w:rsidRPr="002E1D76" w:rsidDel="00DA7494">
          <w:delText xml:space="preserve">Application </w:delText>
        </w:r>
      </w:del>
      <w:ins w:id="3" w:author="Tyler O'Neill" w:date="2020-05-31T01:10:00Z">
        <w:r w:rsidR="00DA7494">
          <w:t>project</w:t>
        </w:r>
      </w:ins>
      <w:ins w:id="4" w:author="Tyler O'Neill" w:date="2020-05-31T01:09:00Z">
        <w:r w:rsidR="00DA7494" w:rsidRPr="002E1D76">
          <w:t xml:space="preserve"> </w:t>
        </w:r>
      </w:ins>
      <w:r w:rsidRPr="002E1D76">
        <w:t xml:space="preserve">is being developed using </w:t>
      </w:r>
      <w:del w:id="5" w:author="Tyler O'Neill" w:date="2020-05-31T01:14:00Z">
        <w:r w:rsidRPr="002E1D76" w:rsidDel="00DA7494">
          <w:delText>a waterfall methodology</w:delText>
        </w:r>
      </w:del>
      <w:ins w:id="6" w:author="Tyler O'Neill" w:date="2020-05-31T01:14:00Z">
        <w:r w:rsidR="00DA7494">
          <w:t>the Unified Process, as is set out in the subject requirements</w:t>
        </w:r>
      </w:ins>
      <w:r w:rsidRPr="002E1D76">
        <w:t>.</w:t>
      </w:r>
      <w:ins w:id="7" w:author="Tyler O'Neill" w:date="2020-05-31T01:14:00Z">
        <w:r w:rsidR="00DA7494">
          <w:t xml:space="preserve"> </w:t>
        </w:r>
      </w:ins>
      <w:del w:id="8" w:author="Tyler O'Neill" w:date="2020-05-31T01:14:00Z">
        <w:r w:rsidRPr="002E1D76" w:rsidDel="00DA7494">
          <w:delText xml:space="preserve"> This was</w:delText>
        </w:r>
      </w:del>
      <w:ins w:id="9" w:author="Tyler O'Neill" w:date="2020-05-31T01:15:00Z">
        <w:r w:rsidR="00DA7494">
          <w:t>Extensive planning has been</w:t>
        </w:r>
        <w:r w:rsidR="00DC29DB">
          <w:t xml:space="preserve"> done at the beginning of the project </w:t>
        </w:r>
      </w:ins>
      <w:del w:id="10" w:author="Tyler O'Neill" w:date="2020-05-31T01:15:00Z">
        <w:r w:rsidRPr="002E1D76" w:rsidDel="00DA7494">
          <w:delText xml:space="preserve"> </w:delText>
        </w:r>
        <w:r w:rsidRPr="002E1D76" w:rsidDel="00DC29DB">
          <w:delText xml:space="preserve">decided as it allows </w:delText>
        </w:r>
      </w:del>
      <w:del w:id="11" w:author="Tyler O'Neill" w:date="2020-05-31T01:10:00Z">
        <w:r w:rsidRPr="002E1D76" w:rsidDel="00DA7494">
          <w:delText xml:space="preserve">WikiWalks </w:delText>
        </w:r>
      </w:del>
      <w:del w:id="12" w:author="Tyler O'Neill" w:date="2020-05-31T01:15:00Z">
        <w:r w:rsidRPr="002E1D76" w:rsidDel="00DC29DB">
          <w:delText xml:space="preserve">to plan all </w:delText>
        </w:r>
      </w:del>
      <w:del w:id="13" w:author="Tyler O'Neill" w:date="2020-05-31T01:10:00Z">
        <w:r w:rsidRPr="002E1D76" w:rsidDel="00DA7494">
          <w:delText xml:space="preserve">the </w:delText>
        </w:r>
      </w:del>
      <w:del w:id="14" w:author="Tyler O'Neill" w:date="2020-05-31T01:15:00Z">
        <w:r w:rsidRPr="002E1D76" w:rsidDel="00DC29DB">
          <w:delText>features</w:delText>
        </w:r>
        <w:r w:rsidDel="00DC29DB">
          <w:delText xml:space="preserve"> in advance</w:delText>
        </w:r>
      </w:del>
      <w:del w:id="15" w:author="Tyler O'Neill" w:date="2020-05-31T01:10:00Z">
        <w:r w:rsidDel="00DA7494">
          <w:delText>,</w:delText>
        </w:r>
      </w:del>
      <w:del w:id="16" w:author="Tyler O'Neill" w:date="2020-05-31T01:15:00Z">
        <w:r w:rsidRPr="002E1D76" w:rsidDel="00DC29DB">
          <w:delText xml:space="preserve"> and </w:delText>
        </w:r>
      </w:del>
      <w:del w:id="17" w:author="Tyler O'Neill" w:date="2020-05-31T01:10:00Z">
        <w:r w:rsidRPr="002E1D76" w:rsidDel="00DA7494">
          <w:delText>helps to</w:delText>
        </w:r>
      </w:del>
      <w:del w:id="18" w:author="Tyler O'Neill" w:date="2020-05-31T01:15:00Z">
        <w:r w:rsidRPr="002E1D76" w:rsidDel="00DC29DB">
          <w:delText xml:space="preserve"> develop a</w:delText>
        </w:r>
      </w:del>
      <w:ins w:id="19" w:author="Tyler O'Neill" w:date="2020-05-31T01:15:00Z">
        <w:r w:rsidR="00DC29DB">
          <w:t>so the team has a</w:t>
        </w:r>
      </w:ins>
      <w:r w:rsidRPr="002E1D76">
        <w:t xml:space="preserve"> </w:t>
      </w:r>
      <w:ins w:id="20" w:author="Tyler O'Neill" w:date="2020-05-31T01:10:00Z">
        <w:r w:rsidR="00DA7494">
          <w:t>clear</w:t>
        </w:r>
      </w:ins>
      <w:del w:id="21" w:author="Tyler O'Neill" w:date="2020-05-31T01:10:00Z">
        <w:r w:rsidRPr="002E1D76" w:rsidDel="00DA7494">
          <w:delText xml:space="preserve">better </w:delText>
        </w:r>
      </w:del>
      <w:ins w:id="22" w:author="Tyler O'Neill" w:date="2020-05-31T01:10:00Z">
        <w:r w:rsidR="00DA7494">
          <w:t xml:space="preserve"> </w:t>
        </w:r>
      </w:ins>
      <w:r w:rsidRPr="002E1D76">
        <w:t>vision of what WikiWalks will be</w:t>
      </w:r>
      <w:ins w:id="23" w:author="Tyler O'Neill" w:date="2020-05-31T01:11:00Z">
        <w:r w:rsidR="00DA7494">
          <w:t xml:space="preserve"> before development actually starts</w:t>
        </w:r>
      </w:ins>
      <w:ins w:id="24" w:author="Tyler O'Neill" w:date="2020-05-31T01:15:00Z">
        <w:r w:rsidR="00DC29DB">
          <w:t>, and tha</w:t>
        </w:r>
      </w:ins>
      <w:ins w:id="25" w:author="Tyler O'Neill" w:date="2020-05-31T01:16:00Z">
        <w:r w:rsidR="00DC29DB">
          <w:t>t</w:t>
        </w:r>
      </w:ins>
      <w:del w:id="26" w:author="Tyler O'Neill" w:date="2020-05-31T01:11:00Z">
        <w:r w:rsidRPr="002E1D76" w:rsidDel="00DA7494">
          <w:delText xml:space="preserve"> so </w:delText>
        </w:r>
      </w:del>
      <w:del w:id="27" w:author="Tyler O'Neill" w:date="2020-05-31T01:16:00Z">
        <w:r w:rsidRPr="002E1D76" w:rsidDel="00DC29DB">
          <w:delText>that</w:delText>
        </w:r>
      </w:del>
      <w:del w:id="28" w:author="Tyler O'Neill" w:date="2020-05-31T01:10:00Z">
        <w:r w:rsidDel="00DA7494">
          <w:delText>,</w:delText>
        </w:r>
      </w:del>
      <w:r w:rsidRPr="002E1D76">
        <w:t xml:space="preserve"> when the development process reaches the implementation stage</w:t>
      </w:r>
      <w:r>
        <w:t>,</w:t>
      </w:r>
      <w:r w:rsidRPr="002E1D76">
        <w:t xml:space="preserve"> the </w:t>
      </w:r>
      <w:del w:id="29" w:author="Tyler O'Neill" w:date="2020-05-31T01:11:00Z">
        <w:r w:rsidRPr="002E1D76" w:rsidDel="00DA7494">
          <w:delText xml:space="preserve">system can be </w:delText>
        </w:r>
      </w:del>
      <w:del w:id="30" w:author="Tyler O'Neill" w:date="2020-05-31T01:10:00Z">
        <w:r w:rsidRPr="002E1D76" w:rsidDel="00DA7494">
          <w:delText xml:space="preserve">more easily </w:delText>
        </w:r>
      </w:del>
      <w:del w:id="31" w:author="Tyler O'Neill" w:date="2020-05-31T01:11:00Z">
        <w:r w:rsidRPr="002E1D76" w:rsidDel="00DA7494">
          <w:delText>designed</w:delText>
        </w:r>
      </w:del>
      <w:ins w:id="32" w:author="Tyler O'Neill" w:date="2020-05-31T01:11:00Z">
        <w:r w:rsidR="00DA7494">
          <w:t xml:space="preserve">team will know exactly what needs to be done, and </w:t>
        </w:r>
      </w:ins>
      <w:ins w:id="33" w:author="Tyler O'Neill" w:date="2020-05-31T01:12:00Z">
        <w:r w:rsidR="00DA7494">
          <w:t>will be able to easily</w:t>
        </w:r>
      </w:ins>
      <w:ins w:id="34" w:author="Tyler O'Neill" w:date="2020-05-31T01:11:00Z">
        <w:r w:rsidR="00DA7494">
          <w:t xml:space="preserve"> accommodate their implementation of features to be compatible with future features</w:t>
        </w:r>
      </w:ins>
      <w:r w:rsidRPr="002E1D76">
        <w:t xml:space="preserve">. The WikiWalks application will be designed with a focus on </w:t>
      </w:r>
      <w:r>
        <w:t>simplicity and</w:t>
      </w:r>
      <w:r w:rsidRPr="002E1D76">
        <w:t xml:space="preserve"> usability for its users.</w:t>
      </w:r>
      <w:ins w:id="35" w:author="Tyler O'Neill" w:date="2020-05-31T01:21:00Z">
        <w:r w:rsidR="00DC29DB">
          <w:t xml:space="preserve"> This is important as a good user experience will encourage users to record paths, and</w:t>
        </w:r>
      </w:ins>
      <w:del w:id="36" w:author="Tyler O'Neill" w:date="2020-05-31T01:21:00Z">
        <w:r w:rsidRPr="002E1D76" w:rsidDel="00DC29DB">
          <w:delText xml:space="preserve"> B</w:delText>
        </w:r>
      </w:del>
      <w:ins w:id="37" w:author="Tyler O'Neill" w:date="2020-05-31T01:21:00Z">
        <w:r w:rsidR="00DC29DB">
          <w:t xml:space="preserve"> b</w:t>
        </w:r>
      </w:ins>
      <w:r w:rsidRPr="002E1D76">
        <w:t xml:space="preserve">ecause WikiWalks uses community-driven data, the more people who </w:t>
      </w:r>
      <w:del w:id="38" w:author="Tyler O'Neill" w:date="2020-05-31T01:21:00Z">
        <w:r w:rsidRPr="002E1D76" w:rsidDel="00DC29DB">
          <w:delText>use the app</w:delText>
        </w:r>
      </w:del>
      <w:ins w:id="39" w:author="Tyler O'Neill" w:date="2020-05-31T01:21:00Z">
        <w:r w:rsidR="00DC29DB">
          <w:t>contribute path data</w:t>
        </w:r>
      </w:ins>
      <w:del w:id="40" w:author="Tyler O'Neill" w:date="2020-05-31T01:17:00Z">
        <w:r w:rsidRPr="002E1D76" w:rsidDel="00DC29DB">
          <w:delText xml:space="preserve"> the more data the app is able to </w:delText>
        </w:r>
        <w:r w:rsidDel="00DC29DB">
          <w:delText>collect</w:delText>
        </w:r>
        <w:r w:rsidRPr="002E1D76" w:rsidDel="00DC29DB">
          <w:delText xml:space="preserve"> to create its </w:delText>
        </w:r>
        <w:r w:rsidR="0083452F" w:rsidDel="00DC29DB">
          <w:delText>PathMap</w:delText>
        </w:r>
        <w:r w:rsidRPr="002E1D76" w:rsidDel="00DC29DB">
          <w:delText>s</w:delText>
        </w:r>
      </w:del>
      <w:ins w:id="41" w:author="Tyler O'Neill" w:date="2020-05-31T01:17:00Z">
        <w:r w:rsidR="00DC29DB">
          <w:t>, the better the data</w:t>
        </w:r>
      </w:ins>
      <w:ins w:id="42" w:author="Tyler O'Neill" w:date="2020-05-31T01:21:00Z">
        <w:r w:rsidR="00DC29DB">
          <w:t>base</w:t>
        </w:r>
      </w:ins>
      <w:ins w:id="43" w:author="Tyler O'Neill" w:date="2020-05-31T01:17:00Z">
        <w:r w:rsidR="00DC29DB">
          <w:t xml:space="preserve"> will be</w:t>
        </w:r>
      </w:ins>
      <w:r w:rsidRPr="002E1D76">
        <w:t xml:space="preserve">. Other key priorities </w:t>
      </w:r>
      <w:del w:id="44" w:author="Tyler O'Neill" w:date="2020-05-31T01:23:00Z">
        <w:r w:rsidRPr="002E1D76" w:rsidDel="00DC29DB">
          <w:delText>of the app’s development</w:delText>
        </w:r>
      </w:del>
      <w:ins w:id="45" w:author="Tyler O'Neill" w:date="2020-05-31T01:23:00Z">
        <w:r w:rsidR="00DC29DB">
          <w:t>for the app</w:t>
        </w:r>
      </w:ins>
      <w:r w:rsidRPr="002E1D76">
        <w:t xml:space="preserve"> include a focus on maintainability, as WikiWalks hopes to be able to update the application with ea</w:t>
      </w:r>
      <w:ins w:id="46" w:author="Tyler O'Neill" w:date="2020-05-31T01:17:00Z">
        <w:r w:rsidR="00DC29DB">
          <w:t xml:space="preserve">se, and </w:t>
        </w:r>
      </w:ins>
      <w:del w:id="47" w:author="Tyler O'Neill" w:date="2020-05-31T01:17:00Z">
        <w:r w:rsidRPr="002E1D76" w:rsidDel="00DC29DB">
          <w:delText>se. R</w:delText>
        </w:r>
      </w:del>
      <w:ins w:id="48" w:author="Tyler O'Neill" w:date="2020-05-31T01:17:00Z">
        <w:r w:rsidR="00DC29DB">
          <w:t>r</w:t>
        </w:r>
      </w:ins>
      <w:r w:rsidRPr="002E1D76">
        <w:t>ecoverability</w:t>
      </w:r>
      <w:del w:id="49" w:author="Tyler O'Neill" w:date="2020-05-31T01:17:00Z">
        <w:r w:rsidRPr="002E1D76" w:rsidDel="00DC29DB">
          <w:delText xml:space="preserve"> is also another key priority of the WikiWalks application; this is due to</w:delText>
        </w:r>
      </w:del>
      <w:ins w:id="50" w:author="Tyler O'Neill" w:date="2020-05-31T01:17:00Z">
        <w:r w:rsidR="00DC29DB">
          <w:t>, as</w:t>
        </w:r>
      </w:ins>
      <w:r w:rsidRPr="002E1D76">
        <w:t xml:space="preserve"> WikiWalks </w:t>
      </w:r>
      <w:del w:id="51" w:author="Tyler O'Neill" w:date="2020-05-31T01:18:00Z">
        <w:r w:rsidRPr="002E1D76" w:rsidDel="00DC29DB">
          <w:delText xml:space="preserve">being </w:delText>
        </w:r>
      </w:del>
      <w:ins w:id="52" w:author="Tyler O'Neill" w:date="2020-05-31T01:18:00Z">
        <w:r w:rsidR="00DC29DB">
          <w:t>is</w:t>
        </w:r>
        <w:r w:rsidR="00DC29DB" w:rsidRPr="002E1D76">
          <w:t xml:space="preserve"> </w:t>
        </w:r>
      </w:ins>
      <w:r w:rsidRPr="002E1D76">
        <w:t>reliant on a</w:t>
      </w:r>
      <w:ins w:id="53" w:author="Tyler O'Neill" w:date="2020-05-31T01:18:00Z">
        <w:r w:rsidR="00DC29DB">
          <w:t xml:space="preserve"> single</w:t>
        </w:r>
      </w:ins>
      <w:r w:rsidRPr="002E1D76">
        <w:t xml:space="preserve"> database to store </w:t>
      </w:r>
      <w:del w:id="54" w:author="Tyler O'Neill" w:date="2020-05-31T01:18:00Z">
        <w:r w:rsidRPr="002E1D76" w:rsidDel="00DC29DB">
          <w:delText xml:space="preserve">all </w:delText>
        </w:r>
      </w:del>
      <w:r w:rsidRPr="002E1D76">
        <w:t xml:space="preserve">its data. If this database was damaged, the app would no longer work. Lesser, but still important architectural goals include: capacity, as </w:t>
      </w:r>
      <w:r w:rsidRPr="002E1D76">
        <w:lastRenderedPageBreak/>
        <w:t xml:space="preserve">many people could add data to the server or request it at any time, and data integrity as the data going to the server will </w:t>
      </w:r>
      <w:del w:id="55" w:author="Tyler O'Neill" w:date="2020-05-31T01:18:00Z">
        <w:r w:rsidRPr="002E1D76" w:rsidDel="00DC29DB">
          <w:delText>be available for everyone</w:delText>
        </w:r>
      </w:del>
      <w:ins w:id="56" w:author="Tyler O'Neill" w:date="2020-05-31T01:18:00Z">
        <w:r w:rsidR="00DC29DB">
          <w:t>need to be reliable</w:t>
        </w:r>
      </w:ins>
      <w:ins w:id="57" w:author="Tyler O'Neill" w:date="2020-05-31T01:19:00Z">
        <w:r w:rsidR="00DC29DB">
          <w:t xml:space="preserve"> and accurate</w:t>
        </w:r>
      </w:ins>
      <w:ins w:id="58" w:author="Tyler O'Neill" w:date="2020-05-31T01:18:00Z">
        <w:r w:rsidR="00DC29DB">
          <w:t xml:space="preserve"> for </w:t>
        </w:r>
      </w:ins>
      <w:ins w:id="59" w:author="Tyler O'Neill" w:date="2020-05-31T01:19:00Z">
        <w:r w:rsidR="00DC29DB">
          <w:t>a good user experience</w:t>
        </w:r>
      </w:ins>
      <w:r w:rsidRPr="002E1D76">
        <w:t xml:space="preserve">. </w:t>
      </w:r>
      <w:del w:id="60" w:author="Tyler O'Neill" w:date="2020-05-31T01:19:00Z">
        <w:r w:rsidRPr="002E1D76" w:rsidDel="00DC29DB">
          <w:delText xml:space="preserve">WikiWalks needs to make sure that the data </w:delText>
        </w:r>
        <w:r w:rsidDel="00DC29DB">
          <w:delText>it’s</w:delText>
        </w:r>
        <w:r w:rsidRPr="002E1D76" w:rsidDel="00DC29DB">
          <w:delText xml:space="preserve"> provided is reliable and accurate, and</w:delText>
        </w:r>
      </w:del>
      <w:ins w:id="61" w:author="Tyler O'Neill" w:date="2020-05-31T01:19:00Z">
        <w:r w:rsidR="00DC29DB">
          <w:t>The app also needs to</w:t>
        </w:r>
      </w:ins>
      <w:r>
        <w:t xml:space="preserve"> ensure proper</w:t>
      </w:r>
      <w:r w:rsidRPr="002E1D76">
        <w:t xml:space="preserve"> security </w:t>
      </w:r>
      <w:r>
        <w:t xml:space="preserve">and privacy measures are taken, </w:t>
      </w:r>
      <w:r w:rsidRPr="002E1D76">
        <w:t>as the application will have access to user</w:t>
      </w:r>
      <w:r>
        <w:t>’</w:t>
      </w:r>
      <w:r w:rsidRPr="002E1D76">
        <w:t xml:space="preserve">s location, </w:t>
      </w:r>
      <w:r>
        <w:t>which needs to stay</w:t>
      </w:r>
      <w:r w:rsidRPr="002E1D76">
        <w:t xml:space="preserve"> private.</w:t>
      </w:r>
    </w:p>
    <w:p w14:paraId="0CC953B3" w14:textId="7F780901" w:rsidR="002E1D76" w:rsidRDefault="002E1D76" w:rsidP="002E1D76">
      <w:pPr>
        <w:pStyle w:val="Heading1"/>
      </w:pPr>
      <w:r>
        <w:t>Assumptions &amp; Dependencies</w:t>
      </w:r>
    </w:p>
    <w:p w14:paraId="620E20ED" w14:textId="718981FB" w:rsidR="002E1D76" w:rsidRDefault="002E1D76" w:rsidP="002E1D76">
      <w:r>
        <w:t xml:space="preserve">When designing the WikiWalks application, it has been assumed that users will have had experience using basic mobile apps and that they will know how to operate a mobile application. WikiWalks will be designed to work on GPS enabled </w:t>
      </w:r>
      <w:del w:id="62" w:author="Tyler O'Neill" w:date="2020-05-31T01:25:00Z">
        <w:r w:rsidDel="00DC29DB">
          <w:delText xml:space="preserve">android </w:delText>
        </w:r>
      </w:del>
      <w:ins w:id="63" w:author="Tyler O'Neill" w:date="2020-05-31T01:25:00Z">
        <w:r w:rsidR="00DC29DB">
          <w:t>A</w:t>
        </w:r>
        <w:r w:rsidR="00DC29DB">
          <w:t xml:space="preserve">ndroid </w:t>
        </w:r>
      </w:ins>
      <w:del w:id="64" w:author="Tyler O'Neill" w:date="2020-05-31T01:25:00Z">
        <w:r w:rsidDel="00DC29DB">
          <w:delText xml:space="preserve">phones </w:delText>
        </w:r>
      </w:del>
      <w:ins w:id="65" w:author="Tyler O'Neill" w:date="2020-05-31T01:25:00Z">
        <w:r w:rsidR="00DC29DB">
          <w:t>devices</w:t>
        </w:r>
        <w:r w:rsidR="00DC29DB">
          <w:t xml:space="preserve"> </w:t>
        </w:r>
      </w:ins>
      <w:r>
        <w:t>running Android 4.1 (Jelly Bean) or higher, and assume that users will have access to an internet connection to download and upload map data from</w:t>
      </w:r>
      <w:ins w:id="66" w:author="Tyler O'Neill" w:date="2020-05-31T01:25:00Z">
        <w:r w:rsidR="00DC29DB">
          <w:t xml:space="preserve"> Google Maps and</w:t>
        </w:r>
      </w:ins>
      <w:r>
        <w:t xml:space="preserve"> WikiWalks’ server. WikiWalks will be dependent on users having access to a </w:t>
      </w:r>
      <w:del w:id="67" w:author="Tyler O'Neill" w:date="2020-05-31T01:25:00Z">
        <w:r w:rsidDel="00DC29DB">
          <w:delText xml:space="preserve">phone </w:delText>
        </w:r>
      </w:del>
      <w:ins w:id="68" w:author="Tyler O'Neill" w:date="2020-05-31T01:25:00Z">
        <w:r w:rsidR="00DC29DB">
          <w:t>device</w:t>
        </w:r>
        <w:r w:rsidR="00DC29DB">
          <w:t xml:space="preserve"> </w:t>
        </w:r>
      </w:ins>
      <w:r>
        <w:t>that meets these requirements. The application will also be dependent on Google Maps to provide the map.</w:t>
      </w:r>
    </w:p>
    <w:p w14:paraId="3AFE6460" w14:textId="056BCD11" w:rsidR="002E1D76" w:rsidRDefault="002E1D76" w:rsidP="002E1D76">
      <w:r>
        <w:t>For developing the back-end, WikiWalks is dependent on a reliable internet connection</w:t>
      </w:r>
      <w:ins w:id="69" w:author="Tyler O'Neill" w:date="2020-05-31T01:27:00Z">
        <w:r w:rsidR="005A04B1">
          <w:t xml:space="preserve">, and a </w:t>
        </w:r>
      </w:ins>
      <w:del w:id="70" w:author="Tyler O'Neill" w:date="2020-05-31T01:27:00Z">
        <w:r w:rsidDel="005A04B1">
          <w:delText xml:space="preserve">. A </w:delText>
        </w:r>
      </w:del>
      <w:r>
        <w:t>server</w:t>
      </w:r>
      <w:ins w:id="71" w:author="Tyler O'Neill" w:date="2020-05-31T01:27:00Z">
        <w:r w:rsidR="005A04B1">
          <w:t xml:space="preserve"> running Linux with Nginx</w:t>
        </w:r>
      </w:ins>
      <w:r>
        <w:t xml:space="preserve"> </w:t>
      </w:r>
      <w:ins w:id="72" w:author="Tyler O'Neill" w:date="2020-05-31T01:28:00Z">
        <w:r w:rsidR="005A04B1">
          <w:t xml:space="preserve">and Flask </w:t>
        </w:r>
      </w:ins>
      <w:r>
        <w:t>to store</w:t>
      </w:r>
      <w:ins w:id="73" w:author="Tyler O'Neill" w:date="2020-05-31T01:27:00Z">
        <w:r w:rsidR="005A04B1">
          <w:t>, process, and backup path data</w:t>
        </w:r>
      </w:ins>
      <w:del w:id="74" w:author="Tyler O'Neill" w:date="2020-05-31T01:27:00Z">
        <w:r w:rsidDel="005A04B1">
          <w:delText xml:space="preserve"> and process incoming path data and way of backing up data without causing disruptions to the server is required</w:delText>
        </w:r>
      </w:del>
      <w:r>
        <w:t>.</w:t>
      </w:r>
    </w:p>
    <w:p w14:paraId="39B5B39A" w14:textId="317BE15E" w:rsidR="002E1D76" w:rsidRDefault="002E1D76" w:rsidP="002E1D76">
      <w:pPr>
        <w:pStyle w:val="Heading1"/>
      </w:pPr>
      <w:r>
        <w:t>Architecturally Significant Requirements</w:t>
      </w:r>
    </w:p>
    <w:p w14:paraId="7DA4A807" w14:textId="77777777" w:rsidR="002E1D76" w:rsidRDefault="002E1D76" w:rsidP="002E1D76">
      <w:r>
        <w:t>Significant architectural requirements include:</w:t>
      </w:r>
    </w:p>
    <w:p w14:paraId="30CF181E" w14:textId="42A18896" w:rsidR="002E1D76" w:rsidRDefault="002E1D76" w:rsidP="002E1D76">
      <w:pPr>
        <w:pStyle w:val="ListParagraph"/>
        <w:numPr>
          <w:ilvl w:val="0"/>
          <w:numId w:val="20"/>
        </w:numPr>
      </w:pPr>
      <w:r>
        <w:t>Data backups being done regularly without disrupting user access</w:t>
      </w:r>
    </w:p>
    <w:p w14:paraId="13DD0F3E" w14:textId="01B84D3E" w:rsidR="002E1D76" w:rsidRDefault="002E1D76" w:rsidP="002E1D76">
      <w:pPr>
        <w:pStyle w:val="ListParagraph"/>
        <w:numPr>
          <w:ilvl w:val="0"/>
          <w:numId w:val="20"/>
        </w:numPr>
      </w:pPr>
      <w:r>
        <w:t>Paths being able to be</w:t>
      </w:r>
      <w:ins w:id="75" w:author="Tyler O'Neill" w:date="2020-05-31T01:30:00Z">
        <w:r w:rsidR="00C01D0D">
          <w:t xml:space="preserve"> added to and</w:t>
        </w:r>
      </w:ins>
      <w:r>
        <w:t xml:space="preserve"> removed from the database</w:t>
      </w:r>
    </w:p>
    <w:p w14:paraId="229E76EC" w14:textId="381CB2D6" w:rsidR="002E1D76" w:rsidRDefault="002E1D76" w:rsidP="002E1D76">
      <w:pPr>
        <w:pStyle w:val="ListParagraph"/>
        <w:numPr>
          <w:ilvl w:val="0"/>
          <w:numId w:val="20"/>
        </w:numPr>
      </w:pPr>
      <w:del w:id="76" w:author="Tyler O'Neill" w:date="2020-05-31T01:30:00Z">
        <w:r w:rsidDel="00C01D0D">
          <w:delText>Handling faulty data such as a path being created in the middle of the ocean</w:delText>
        </w:r>
      </w:del>
      <w:ins w:id="77" w:author="Tyler O'Neill" w:date="2020-05-31T01:30:00Z">
        <w:r w:rsidR="00C01D0D">
          <w:t xml:space="preserve">Detection and rejection of bad paths (e.g. incorrect format, or being created </w:t>
        </w:r>
      </w:ins>
      <w:ins w:id="78" w:author="Tyler O'Neill" w:date="2020-05-31T01:31:00Z">
        <w:r w:rsidR="00C01D0D">
          <w:t>in an impossible place)</w:t>
        </w:r>
      </w:ins>
    </w:p>
    <w:p w14:paraId="3444F475" w14:textId="61AC29D7" w:rsidR="002E1D76" w:rsidRDefault="002E1D76" w:rsidP="002E1D76">
      <w:pPr>
        <w:pStyle w:val="ListParagraph"/>
        <w:numPr>
          <w:ilvl w:val="0"/>
          <w:numId w:val="20"/>
        </w:numPr>
      </w:pPr>
      <w:r>
        <w:t>No less than 10 minutes of server downtime a week</w:t>
      </w:r>
    </w:p>
    <w:p w14:paraId="5462F33C" w14:textId="0A26A458" w:rsidR="002E1D76" w:rsidRDefault="002E1D76" w:rsidP="002E1D76">
      <w:pPr>
        <w:pStyle w:val="ListParagraph"/>
        <w:numPr>
          <w:ilvl w:val="0"/>
          <w:numId w:val="20"/>
        </w:numPr>
      </w:pPr>
      <w:r>
        <w:lastRenderedPageBreak/>
        <w:t>Combining the data of multiple path recordings to more clearly show the track</w:t>
      </w:r>
    </w:p>
    <w:p w14:paraId="731A309E" w14:textId="0F89D0EE" w:rsidR="002E1D76" w:rsidRDefault="002E1D76" w:rsidP="002E1D76">
      <w:pPr>
        <w:pStyle w:val="ListParagraph"/>
        <w:numPr>
          <w:ilvl w:val="0"/>
          <w:numId w:val="20"/>
        </w:numPr>
      </w:pPr>
      <w:r>
        <w:t>The ability to update the application without affecting the servers</w:t>
      </w:r>
    </w:p>
    <w:p w14:paraId="4EC805D9" w14:textId="3520F595" w:rsidR="002E1D76" w:rsidRDefault="002E1D76" w:rsidP="002E1D76">
      <w:pPr>
        <w:pStyle w:val="ListParagraph"/>
        <w:numPr>
          <w:ilvl w:val="0"/>
          <w:numId w:val="20"/>
        </w:numPr>
      </w:pPr>
      <w:r>
        <w:t>The ability to update the servers without affecting the application</w:t>
      </w:r>
    </w:p>
    <w:p w14:paraId="788194C8" w14:textId="5CB2C33B" w:rsidR="002E1D76" w:rsidRDefault="002E1D76" w:rsidP="002E1D76">
      <w:pPr>
        <w:pStyle w:val="ListParagraph"/>
        <w:numPr>
          <w:ilvl w:val="0"/>
          <w:numId w:val="20"/>
        </w:numPr>
      </w:pPr>
      <w:r>
        <w:t>The ability for the WikiWalks server to handle multiple users uploading and requesting data at the same time</w:t>
      </w:r>
    </w:p>
    <w:p w14:paraId="50F8A917" w14:textId="0EA4C8BE" w:rsidR="002E1D76" w:rsidRDefault="002E1D76" w:rsidP="002E1D76">
      <w:pPr>
        <w:pStyle w:val="Heading1"/>
      </w:pPr>
      <w:r>
        <w:t>Decisions, Constraints, &amp; Justifications</w:t>
      </w:r>
    </w:p>
    <w:p w14:paraId="053633AE" w14:textId="77777777" w:rsidR="002E1D76" w:rsidRDefault="002E1D76" w:rsidP="002E1D76">
      <w:r>
        <w:t>Decisions:</w:t>
      </w:r>
    </w:p>
    <w:p w14:paraId="0B695ACD" w14:textId="722B640A" w:rsidR="002E1D76" w:rsidRDefault="002E1D76" w:rsidP="002E1D76">
      <w:pPr>
        <w:pStyle w:val="ListParagraph"/>
        <w:numPr>
          <w:ilvl w:val="0"/>
          <w:numId w:val="21"/>
        </w:numPr>
      </w:pPr>
      <w:r>
        <w:t>The WikiWalks team is developing our application for Android 4.1 (Jelly Bean). This was chosen as applications developed to run on at least 4.1 are able to be run on 99.6% of Android devices.</w:t>
      </w:r>
    </w:p>
    <w:p w14:paraId="63CD33FA" w14:textId="00610D2E" w:rsidR="002E1D76" w:rsidRDefault="002E1D76" w:rsidP="002E1D76">
      <w:pPr>
        <w:pStyle w:val="ListParagraph"/>
        <w:numPr>
          <w:ilvl w:val="0"/>
          <w:numId w:val="21"/>
        </w:numPr>
      </w:pPr>
      <w:r>
        <w:t>WikiWalks has chosen to use Google Maps to provide its mapping data and to show user location. This was done as the Google Maps API is widely used and well-documented. Google also provides $200 worth of credit each month, which means that its implementation will likely come at no financial cost to the team.</w:t>
      </w:r>
    </w:p>
    <w:p w14:paraId="524FDEED" w14:textId="4B038245" w:rsidR="002E1D76" w:rsidRDefault="002E1D76" w:rsidP="002E1D76">
      <w:pPr>
        <w:pStyle w:val="ListParagraph"/>
        <w:numPr>
          <w:ilvl w:val="0"/>
          <w:numId w:val="21"/>
        </w:numPr>
      </w:pPr>
      <w:r>
        <w:t>WikiWalks has chosen to implement a way for users to remove or request removal of a path. This was done so that paths that go over private property or are dangerous can be removed.</w:t>
      </w:r>
    </w:p>
    <w:p w14:paraId="5D281385" w14:textId="262306B4" w:rsidR="002E1D76" w:rsidRDefault="002E1D76" w:rsidP="002E1D76">
      <w:pPr>
        <w:pStyle w:val="ListParagraph"/>
        <w:numPr>
          <w:ilvl w:val="0"/>
          <w:numId w:val="21"/>
        </w:numPr>
      </w:pPr>
      <w:r>
        <w:t>WikiWalks will implement a feature to allow users to add points of interest to paths they have been on so that other users are able to navigate more easily</w:t>
      </w:r>
      <w:del w:id="79" w:author="Tyler O'Neill" w:date="2020-05-31T01:33:00Z">
        <w:r w:rsidDel="00C01D0D">
          <w:delText>, and set a destination to a POI they want to get to on their walk</w:delText>
        </w:r>
      </w:del>
      <w:r>
        <w:t>.</w:t>
      </w:r>
    </w:p>
    <w:p w14:paraId="6581C4F5" w14:textId="3EEFCD63" w:rsidR="002E1D76" w:rsidRDefault="002E1D76" w:rsidP="002E1D76">
      <w:pPr>
        <w:pStyle w:val="ListParagraph"/>
        <w:numPr>
          <w:ilvl w:val="0"/>
          <w:numId w:val="21"/>
        </w:numPr>
      </w:pPr>
      <w:r>
        <w:t>The WikiWalks back-end will be developed using Python and the database where path data is stored will use SQL</w:t>
      </w:r>
      <w:ins w:id="80" w:author="Tyler O'Neill" w:date="2020-05-31T01:34:00Z">
        <w:r w:rsidR="00C01D0D">
          <w:t>ite</w:t>
        </w:r>
      </w:ins>
      <w:r>
        <w:t xml:space="preserve">. Python and SQL </w:t>
      </w:r>
      <w:r>
        <w:lastRenderedPageBreak/>
        <w:t>were chosen due to the WikiWalks team having had experience in both languages.</w:t>
      </w:r>
    </w:p>
    <w:p w14:paraId="3E6DDD92" w14:textId="62F064E2" w:rsidR="002E1D76" w:rsidRDefault="002E1D76" w:rsidP="002E1D76">
      <w:pPr>
        <w:pStyle w:val="ListParagraph"/>
        <w:numPr>
          <w:ilvl w:val="0"/>
          <w:numId w:val="21"/>
        </w:numPr>
      </w:pPr>
      <w:r>
        <w:t>The WikiWalks front-end will be developed using Java in Android Development Studio. This was selected due to WikiWalks having experience in developing programs in Java, as well as having experience using Android Development Studio.</w:t>
      </w:r>
    </w:p>
    <w:p w14:paraId="17D9F977" w14:textId="7EAB79D7" w:rsidR="002E1D76" w:rsidRDefault="002E1D76" w:rsidP="002E1D76">
      <w:pPr>
        <w:pStyle w:val="ListParagraph"/>
        <w:numPr>
          <w:ilvl w:val="0"/>
          <w:numId w:val="21"/>
        </w:numPr>
      </w:pPr>
      <w:r>
        <w:t xml:space="preserve">WikiWalks version control will use GitHub. GitHub was selected as </w:t>
      </w:r>
      <w:ins w:id="81" w:author="Tyler O'Neill" w:date="2020-05-31T01:34:00Z">
        <w:r w:rsidR="00C01D0D">
          <w:t>it is widely used and reliab</w:t>
        </w:r>
      </w:ins>
      <w:ins w:id="82" w:author="Tyler O'Neill" w:date="2020-05-31T01:35:00Z">
        <w:r w:rsidR="00C01D0D">
          <w:t xml:space="preserve">le, and </w:t>
        </w:r>
      </w:ins>
      <w:r>
        <w:t>all team members of the WikiWalks app have had experience using GitHub.</w:t>
      </w:r>
    </w:p>
    <w:p w14:paraId="20441264" w14:textId="604A0E6B" w:rsidR="002E1D76" w:rsidRDefault="002E1D76" w:rsidP="002E1D76">
      <w:pPr>
        <w:pStyle w:val="ListParagraph"/>
        <w:numPr>
          <w:ilvl w:val="0"/>
          <w:numId w:val="21"/>
        </w:numPr>
      </w:pPr>
      <w:r>
        <w:t xml:space="preserve">WikiWalks will be able to run in the background and </w:t>
      </w:r>
      <w:ins w:id="83" w:author="Tyler O'Neill" w:date="2020-05-31T01:35:00Z">
        <w:r w:rsidR="00C01D0D">
          <w:t xml:space="preserve">should </w:t>
        </w:r>
      </w:ins>
      <w:r>
        <w:t>use</w:t>
      </w:r>
      <w:ins w:id="84" w:author="Tyler O'Neill" w:date="2020-05-31T01:35:00Z">
        <w:r w:rsidR="00C01D0D">
          <w:t xml:space="preserve"> as little power as possible</w:t>
        </w:r>
      </w:ins>
      <w:del w:id="85" w:author="Tyler O'Neill" w:date="2020-05-31T01:35:00Z">
        <w:r w:rsidDel="00C01D0D">
          <w:delText xml:space="preserve"> low power</w:delText>
        </w:r>
      </w:del>
      <w:del w:id="86" w:author="Tyler O'Neill" w:date="2020-05-31T01:36:00Z">
        <w:r w:rsidDel="00C01D0D">
          <w:delText xml:space="preserve"> </w:delText>
        </w:r>
      </w:del>
      <w:del w:id="87" w:author="Tyler O'Neill" w:date="2020-05-31T01:35:00Z">
        <w:r w:rsidDel="00C01D0D">
          <w:delText xml:space="preserve">so </w:delText>
        </w:r>
      </w:del>
      <w:del w:id="88" w:author="Tyler O'Neill" w:date="2020-05-31T01:36:00Z">
        <w:r w:rsidDel="00C01D0D">
          <w:delText>as</w:delText>
        </w:r>
      </w:del>
      <w:r>
        <w:t xml:space="preserve"> to</w:t>
      </w:r>
      <w:ins w:id="89" w:author="Tyler O'Neill" w:date="2020-05-31T01:36:00Z">
        <w:r w:rsidR="00C01D0D">
          <w:t xml:space="preserve"> prevent</w:t>
        </w:r>
      </w:ins>
      <w:del w:id="90" w:author="Tyler O'Neill" w:date="2020-05-31T01:36:00Z">
        <w:r w:rsidDel="00C01D0D">
          <w:delText xml:space="preserve"> not</w:delText>
        </w:r>
      </w:del>
      <w:r>
        <w:t xml:space="preserve"> drain</w:t>
      </w:r>
      <w:ins w:id="91" w:author="Tyler O'Neill" w:date="2020-05-31T01:36:00Z">
        <w:r w:rsidR="00C01D0D">
          <w:t>ing</w:t>
        </w:r>
      </w:ins>
      <w:r>
        <w:t xml:space="preserve"> the user’s battery. This was decided as, if the application drains</w:t>
      </w:r>
      <w:del w:id="92" w:author="Tyler O'Neill" w:date="2020-05-31T01:35:00Z">
        <w:r w:rsidDel="00C01D0D">
          <w:delText xml:space="preserve"> user’s </w:delText>
        </w:r>
      </w:del>
      <w:ins w:id="93" w:author="Tyler O'Neill" w:date="2020-05-31T01:35:00Z">
        <w:r w:rsidR="00C01D0D">
          <w:t xml:space="preserve"> </w:t>
        </w:r>
      </w:ins>
      <w:r>
        <w:t>power quickly, users w</w:t>
      </w:r>
      <w:del w:id="94" w:author="Tyler O'Neill" w:date="2020-05-31T01:36:00Z">
        <w:r w:rsidDel="00C01D0D">
          <w:delText>ould</w:delText>
        </w:r>
      </w:del>
      <w:ins w:id="95" w:author="Tyler O'Neill" w:date="2020-05-31T01:36:00Z">
        <w:r w:rsidR="00C01D0D">
          <w:t>ill</w:t>
        </w:r>
      </w:ins>
      <w:r>
        <w:t xml:space="preserve"> be less inclined to use it. </w:t>
      </w:r>
    </w:p>
    <w:p w14:paraId="6E8236BB" w14:textId="63559409" w:rsidR="002E1D76" w:rsidRDefault="002E1D76" w:rsidP="002E1D76">
      <w:pPr>
        <w:pStyle w:val="ListParagraph"/>
        <w:numPr>
          <w:ilvl w:val="0"/>
          <w:numId w:val="21"/>
        </w:numPr>
      </w:pPr>
      <w:r>
        <w:t>Each track will be a different colour depending on how often it</w:t>
      </w:r>
      <w:ins w:id="96" w:author="Tyler O'Neill" w:date="2020-05-31T01:36:00Z">
        <w:r w:rsidR="00C01D0D">
          <w:t>’s</w:t>
        </w:r>
      </w:ins>
      <w:r>
        <w:t xml:space="preserve"> walked by users. This decision was made as users may want to</w:t>
      </w:r>
      <w:ins w:id="97" w:author="Tyler O'Neill" w:date="2020-05-31T01:37:00Z">
        <w:r w:rsidR="00C01D0D">
          <w:t xml:space="preserve"> quickly</w:t>
        </w:r>
      </w:ins>
      <w:r>
        <w:t xml:space="preserve"> see path popularity, and take paths that are travelled more often.</w:t>
      </w:r>
    </w:p>
    <w:p w14:paraId="147A8AD0" w14:textId="01188C9B" w:rsidR="002E1D76" w:rsidRDefault="002E1D76" w:rsidP="002E1D76">
      <w:pPr>
        <w:pStyle w:val="ListParagraph"/>
        <w:numPr>
          <w:ilvl w:val="0"/>
          <w:numId w:val="21"/>
        </w:numPr>
      </w:pPr>
      <w:r>
        <w:t>WikiWalks will implement a</w:t>
      </w:r>
      <w:del w:id="98" w:author="Tyler O'Neill" w:date="2020-05-31T01:37:00Z">
        <w:r w:rsidDel="00C01D0D">
          <w:delText xml:space="preserve"> “navigate to”</w:delText>
        </w:r>
      </w:del>
      <w:r>
        <w:t xml:space="preserve"> feature that will allow users to </w:t>
      </w:r>
      <w:del w:id="99" w:author="Tyler O'Neill" w:date="2020-05-31T01:37:00Z">
        <w:r w:rsidDel="00C01D0D">
          <w:delText xml:space="preserve">navigate </w:delText>
        </w:r>
      </w:del>
      <w:ins w:id="100" w:author="Tyler O'Neill" w:date="2020-05-31T01:37:00Z">
        <w:r w:rsidR="00C01D0D">
          <w:t>choose a specific route in a cluster of related paths</w:t>
        </w:r>
      </w:ins>
      <w:del w:id="101" w:author="Tyler O'Neill" w:date="2020-05-31T01:37:00Z">
        <w:r w:rsidDel="00C01D0D">
          <w:delText>to a location using data it has already stored in the back-end database</w:delText>
        </w:r>
      </w:del>
      <w:r>
        <w:t>.</w:t>
      </w:r>
    </w:p>
    <w:p w14:paraId="3C2C102D" w14:textId="105BA58D" w:rsidR="002E1D76" w:rsidRDefault="002E1D76" w:rsidP="002E1D76">
      <w:pPr>
        <w:pStyle w:val="ListParagraph"/>
        <w:numPr>
          <w:ilvl w:val="0"/>
          <w:numId w:val="21"/>
        </w:numPr>
      </w:pPr>
      <w:r>
        <w:t>WikiWalks will implement a group walk feature so that multiple users can meet up and walk a track together.</w:t>
      </w:r>
    </w:p>
    <w:p w14:paraId="0175542F" w14:textId="26EAD1D7" w:rsidR="002E1D76" w:rsidRDefault="002E1D76" w:rsidP="002E1D76">
      <w:r>
        <w:t>Constraints:</w:t>
      </w:r>
    </w:p>
    <w:p w14:paraId="0D2B4DA5" w14:textId="6B3484DD" w:rsidR="002E1D76" w:rsidRDefault="002E1D76" w:rsidP="002E1D76">
      <w:pPr>
        <w:pStyle w:val="ListParagraph"/>
        <w:numPr>
          <w:ilvl w:val="0"/>
          <w:numId w:val="22"/>
        </w:numPr>
      </w:pPr>
      <w:r>
        <w:t>WikiWalks has less than a year to be completed. Due to this time constraint, the development team needs to stay on schedule and not fall behind.</w:t>
      </w:r>
    </w:p>
    <w:p w14:paraId="529AD840" w14:textId="62D62080" w:rsidR="002E1D76" w:rsidRDefault="002E1D76" w:rsidP="002E1D76">
      <w:pPr>
        <w:pStyle w:val="ListParagraph"/>
        <w:numPr>
          <w:ilvl w:val="0"/>
          <w:numId w:val="22"/>
        </w:numPr>
      </w:pPr>
      <w:r>
        <w:lastRenderedPageBreak/>
        <w:t>WikiWalks is constrained by some Google Maps features costing money to use. To work around this, our team is developing the application to interact with Google Maps as infrequently as possible.</w:t>
      </w:r>
    </w:p>
    <w:p w14:paraId="56B85602" w14:textId="63B42F2C" w:rsidR="002E1D76" w:rsidRDefault="002E1D76" w:rsidP="002E1D76">
      <w:pPr>
        <w:pStyle w:val="Heading1"/>
      </w:pPr>
      <w:r>
        <w:t>Architectural Mechanisms</w:t>
      </w:r>
    </w:p>
    <w:p w14:paraId="78C87665" w14:textId="12829037" w:rsidR="002E1D76" w:rsidRDefault="002E1D76" w:rsidP="002E1D76">
      <w:pPr>
        <w:pStyle w:val="Heading2"/>
      </w:pPr>
      <w:r>
        <w:t>Usabilit</w:t>
      </w:r>
      <w:r w:rsidR="00ED5105">
        <w:t>y</w:t>
      </w:r>
    </w:p>
    <w:p w14:paraId="3D730192" w14:textId="09348E43" w:rsidR="002E1D76" w:rsidRDefault="002E1D76" w:rsidP="002E1D76">
      <w:r>
        <w:t>WikiWalks must have a high level of usability for users of all skill levels. WikiWalks will also be designed so that it is able to be run in the background of phones without using a significant amount of power, allowing users to take longer walks.</w:t>
      </w:r>
    </w:p>
    <w:p w14:paraId="001001B4" w14:textId="37E2809A" w:rsidR="002E1D76" w:rsidRDefault="002E1D76" w:rsidP="002E1D76">
      <w:pPr>
        <w:pStyle w:val="Heading2"/>
      </w:pPr>
      <w:r>
        <w:t>Relational Databases</w:t>
      </w:r>
    </w:p>
    <w:p w14:paraId="011E0AB2" w14:textId="44B7947F" w:rsidR="002E1D76" w:rsidRDefault="002E1D76" w:rsidP="002E1D76">
      <w:r>
        <w:t xml:space="preserve">WikiWalks contains a relational database to store </w:t>
      </w:r>
      <w:del w:id="102" w:author="Tyler O'Neill" w:date="2020-05-31T01:39:00Z">
        <w:r w:rsidR="0083452F" w:rsidDel="00C01D0D">
          <w:delText>PathMap</w:delText>
        </w:r>
        <w:r w:rsidDel="00C01D0D">
          <w:delText>s</w:delText>
        </w:r>
      </w:del>
      <w:ins w:id="103" w:author="Tyler O'Neill" w:date="2020-05-31T01:39:00Z">
        <w:r w:rsidR="00C01D0D">
          <w:t>paths</w:t>
        </w:r>
      </w:ins>
      <w:r>
        <w:t xml:space="preserve">, reviews, points of interest and images. This is to increase usability and performance of the system as it will allow </w:t>
      </w:r>
      <w:del w:id="104" w:author="Tyler O'Neill" w:date="2020-05-31T01:39:00Z">
        <w:r w:rsidR="0083452F" w:rsidDel="00C01D0D">
          <w:delText>PathMap</w:delText>
        </w:r>
        <w:r w:rsidDel="00C01D0D">
          <w:delText xml:space="preserve">s </w:delText>
        </w:r>
      </w:del>
      <w:ins w:id="105" w:author="Tyler O'Neill" w:date="2020-05-31T01:39:00Z">
        <w:r w:rsidR="00C01D0D">
          <w:t>paths</w:t>
        </w:r>
        <w:r w:rsidR="00C01D0D">
          <w:t xml:space="preserve"> </w:t>
        </w:r>
      </w:ins>
      <w:r>
        <w:t>to be shared and users to review tracks they take, further contributing to the crowdsourced data.</w:t>
      </w:r>
    </w:p>
    <w:p w14:paraId="788CF9E5" w14:textId="2AF5EF1A" w:rsidR="002E1D76" w:rsidRDefault="002E1D76" w:rsidP="002E1D76">
      <w:pPr>
        <w:pStyle w:val="Heading2"/>
      </w:pPr>
      <w:r>
        <w:t>Backups</w:t>
      </w:r>
    </w:p>
    <w:p w14:paraId="535BCCA1" w14:textId="5ED4D5BC" w:rsidR="002E1D76" w:rsidRDefault="002E1D76" w:rsidP="002E1D76">
      <w:del w:id="106" w:author="Tyler O'Neill" w:date="2020-05-31T01:40:00Z">
        <w:r w:rsidDel="00C01D0D">
          <w:delText>Regular w</w:delText>
        </w:r>
      </w:del>
      <w:ins w:id="107" w:author="Tyler O'Neill" w:date="2020-05-31T01:40:00Z">
        <w:r w:rsidR="00C01D0D">
          <w:t>W</w:t>
        </w:r>
      </w:ins>
      <w:r>
        <w:t xml:space="preserve">eekly backups of the WikiWalks database will be done. This to increase </w:t>
      </w:r>
      <w:del w:id="108" w:author="Tyler O'Neill" w:date="2020-05-31T01:40:00Z">
        <w:r w:rsidDel="00C01D0D">
          <w:delText xml:space="preserve">usability </w:delText>
        </w:r>
      </w:del>
      <w:ins w:id="109" w:author="Tyler O'Neill" w:date="2020-05-31T01:40:00Z">
        <w:r w:rsidR="00C01D0D">
          <w:t>data integrity</w:t>
        </w:r>
        <w:r w:rsidR="00C01D0D">
          <w:t xml:space="preserve"> </w:t>
        </w:r>
      </w:ins>
      <w:r>
        <w:t>and recoverability</w:t>
      </w:r>
      <w:r w:rsidR="00ED5105">
        <w:t>. I</w:t>
      </w:r>
      <w:r>
        <w:t xml:space="preserve">f the WikiWalks database is ever corrupted or has some other issue causing it to go down, </w:t>
      </w:r>
      <w:ins w:id="110" w:author="Tyler O'Neill" w:date="2020-05-31T01:40:00Z">
        <w:r w:rsidR="00C01D0D">
          <w:t xml:space="preserve">the app would essentially become useless, as it relies on the </w:t>
        </w:r>
      </w:ins>
      <w:ins w:id="111" w:author="Tyler O'Neill" w:date="2020-05-31T01:41:00Z">
        <w:r w:rsidR="00C01D0D">
          <w:t>database</w:t>
        </w:r>
      </w:ins>
      <w:ins w:id="112" w:author="Tyler O'Neill" w:date="2020-05-31T01:40:00Z">
        <w:r w:rsidR="00C01D0D">
          <w:t xml:space="preserve"> to pull and upload paths</w:t>
        </w:r>
      </w:ins>
      <w:del w:id="113" w:author="Tyler O'Neill" w:date="2020-05-31T01:40:00Z">
        <w:r w:rsidDel="00C01D0D">
          <w:delText xml:space="preserve">all users will be affected </w:delText>
        </w:r>
        <w:r w:rsidR="00ED5105" w:rsidDel="00C01D0D">
          <w:delText xml:space="preserve">with </w:delText>
        </w:r>
        <w:r w:rsidDel="00C01D0D">
          <w:delText xml:space="preserve">the </w:delText>
        </w:r>
        <w:r w:rsidR="0083452F" w:rsidDel="00C01D0D">
          <w:delText>PathMap</w:delText>
        </w:r>
        <w:r w:rsidDel="00C01D0D">
          <w:delText xml:space="preserve">s </w:delText>
        </w:r>
        <w:r w:rsidR="00ED5105" w:rsidDel="00C01D0D">
          <w:delText xml:space="preserve">and other info </w:delText>
        </w:r>
        <w:r w:rsidDel="00C01D0D">
          <w:delText xml:space="preserve">stored on the database </w:delText>
        </w:r>
        <w:r w:rsidR="00ED5105" w:rsidDel="00C01D0D">
          <w:delText>becoming inaccessible to the user. This also stops them being able to contribute more paths to the database</w:delText>
        </w:r>
      </w:del>
      <w:r w:rsidR="00ED5105">
        <w:t>. The backups aim to mitigate this by allowing quick recovery.</w:t>
      </w:r>
    </w:p>
    <w:p w14:paraId="03C6241E" w14:textId="6880A990" w:rsidR="002E1D76" w:rsidRDefault="002E1D76" w:rsidP="002E1D76">
      <w:pPr>
        <w:pStyle w:val="Heading2"/>
      </w:pPr>
      <w:r>
        <w:lastRenderedPageBreak/>
        <w:t>Network Connection</w:t>
      </w:r>
    </w:p>
    <w:p w14:paraId="63644E64" w14:textId="35B72DEE" w:rsidR="002E1D76" w:rsidRDefault="002E1D76" w:rsidP="002E1D76">
      <w:r>
        <w:t xml:space="preserve">Networks are used to allow users to submit data to the WikiWalks servers, request the </w:t>
      </w:r>
      <w:del w:id="114" w:author="Tyler O'Neill" w:date="2020-05-31T01:41:00Z">
        <w:r w:rsidR="0083452F" w:rsidDel="00C01D0D">
          <w:delText>PathMap</w:delText>
        </w:r>
        <w:r w:rsidDel="00C01D0D">
          <w:delText xml:space="preserve"> </w:delText>
        </w:r>
      </w:del>
      <w:ins w:id="115" w:author="Tyler O'Neill" w:date="2020-05-31T01:41:00Z">
        <w:r w:rsidR="00C01D0D">
          <w:t>paths</w:t>
        </w:r>
        <w:r w:rsidR="00C01D0D">
          <w:t xml:space="preserve"> </w:t>
        </w:r>
      </w:ins>
      <w:r>
        <w:t>for an area</w:t>
      </w:r>
      <w:del w:id="116" w:author="Tyler O'Neill" w:date="2020-05-31T01:41:00Z">
        <w:r w:rsidDel="00C01D0D">
          <w:delText xml:space="preserve"> to store in the phones cache</w:delText>
        </w:r>
      </w:del>
      <w:r>
        <w:t xml:space="preserve">, </w:t>
      </w:r>
      <w:r w:rsidR="00ED5105">
        <w:t>and</w:t>
      </w:r>
      <w:r>
        <w:t xml:space="preserve"> get maps from Google Maps. A connection must be made at some point after a </w:t>
      </w:r>
      <w:r w:rsidR="00ED5105">
        <w:t xml:space="preserve">new </w:t>
      </w:r>
      <w:r>
        <w:t>walk is completed to allow users to upload their path data.</w:t>
      </w:r>
    </w:p>
    <w:p w14:paraId="1A2034B6" w14:textId="5BB92300" w:rsidR="002E1D76" w:rsidRDefault="002E1D76" w:rsidP="002E1D76">
      <w:pPr>
        <w:pStyle w:val="Heading2"/>
      </w:pPr>
      <w:r>
        <w:t>Removing Paths</w:t>
      </w:r>
    </w:p>
    <w:p w14:paraId="6092F08C" w14:textId="5BB4FA30" w:rsidR="002E1D76" w:rsidRDefault="00ED5105" w:rsidP="002E1D76">
      <w:r>
        <w:t>The Wi</w:t>
      </w:r>
      <w:r w:rsidR="002E1D76">
        <w:t xml:space="preserve">kiWalks </w:t>
      </w:r>
      <w:del w:id="117" w:author="Tyler O'Neill" w:date="2020-05-31T01:42:00Z">
        <w:r w:rsidDel="00C1152C">
          <w:delText>r</w:delText>
        </w:r>
        <w:r w:rsidR="002E1D76" w:rsidDel="00C1152C">
          <w:delText xml:space="preserve">elational </w:delText>
        </w:r>
      </w:del>
      <w:ins w:id="118" w:author="Tyler O'Neill" w:date="2020-05-31T01:42:00Z">
        <w:r w:rsidR="00C1152C">
          <w:t>server</w:t>
        </w:r>
      </w:ins>
      <w:del w:id="119" w:author="Tyler O'Neill" w:date="2020-05-31T01:42:00Z">
        <w:r w:rsidR="002E1D76" w:rsidDel="00C1152C">
          <w:delText>database</w:delText>
        </w:r>
      </w:del>
      <w:r w:rsidR="002E1D76">
        <w:t xml:space="preserve"> will </w:t>
      </w:r>
      <w:del w:id="120" w:author="Tyler O'Neill" w:date="2020-05-31T01:42:00Z">
        <w:r w:rsidR="002E1D76" w:rsidDel="00C1152C">
          <w:delText xml:space="preserve">contain </w:delText>
        </w:r>
      </w:del>
      <w:ins w:id="121" w:author="Tyler O'Neill" w:date="2020-05-31T01:42:00Z">
        <w:r w:rsidR="00C1152C">
          <w:t>implement</w:t>
        </w:r>
        <w:r w:rsidR="00C1152C">
          <w:t xml:space="preserve"> </w:t>
        </w:r>
      </w:ins>
      <w:r w:rsidR="002E1D76">
        <w:t>the ability to remove paths</w:t>
      </w:r>
      <w:ins w:id="122" w:author="Tyler O'Neill" w:date="2020-05-31T01:42:00Z">
        <w:r w:rsidR="00C1152C">
          <w:t xml:space="preserve"> by the original uploader and by the administrators</w:t>
        </w:r>
      </w:ins>
      <w:r w:rsidR="002E1D76">
        <w:t>. This is to help increas</w:t>
      </w:r>
      <w:ins w:id="123" w:author="Tyler O'Neill" w:date="2020-05-31T01:43:00Z">
        <w:r w:rsidR="00C1152C">
          <w:t xml:space="preserve">e </w:t>
        </w:r>
      </w:ins>
      <w:del w:id="124" w:author="Tyler O'Neill" w:date="2020-05-31T01:43:00Z">
        <w:r w:rsidR="002E1D76" w:rsidDel="00C1152C">
          <w:delText xml:space="preserve">e security and usability </w:delText>
        </w:r>
      </w:del>
      <w:ins w:id="125" w:author="Tyler O'Neill" w:date="2020-05-31T01:43:00Z">
        <w:r w:rsidR="00C1152C">
          <w:t>data accuracy</w:t>
        </w:r>
        <w:r w:rsidR="00C1152C">
          <w:t xml:space="preserve"> </w:t>
        </w:r>
      </w:ins>
      <w:r w:rsidR="002E1D76">
        <w:t>as paths may no longer be accessible or may become dangerous to take.</w:t>
      </w:r>
    </w:p>
    <w:p w14:paraId="0023212D" w14:textId="04FF930E" w:rsidR="002E1D76" w:rsidRDefault="002E1D76" w:rsidP="002E1D76">
      <w:pPr>
        <w:pStyle w:val="Heading2"/>
      </w:pPr>
      <w:r>
        <w:t>Security</w:t>
      </w:r>
    </w:p>
    <w:p w14:paraId="5EBC678E" w14:textId="72E8439E" w:rsidR="002E1D76" w:rsidRDefault="002E1D76" w:rsidP="002E1D76">
      <w:del w:id="126" w:author="Tyler O'Neill" w:date="2020-05-31T01:44:00Z">
        <w:r w:rsidDel="00C1152C">
          <w:delText>Verification is done on all</w:delText>
        </w:r>
      </w:del>
      <w:ins w:id="127" w:author="Tyler O'Neill" w:date="2020-05-31T01:44:00Z">
        <w:r w:rsidR="00C1152C">
          <w:t>All</w:t>
        </w:r>
      </w:ins>
      <w:r>
        <w:t xml:space="preserve"> incoming data to the WikiWalks servers</w:t>
      </w:r>
      <w:ins w:id="128" w:author="Tyler O'Neill" w:date="2020-05-31T01:44:00Z">
        <w:r w:rsidR="00C1152C">
          <w:t xml:space="preserve"> will need to be verified</w:t>
        </w:r>
      </w:ins>
      <w:r>
        <w:t xml:space="preserve">. This is done to increase </w:t>
      </w:r>
      <w:del w:id="129" w:author="Tyler O'Neill" w:date="2020-05-31T01:44:00Z">
        <w:r w:rsidDel="00C1152C">
          <w:delText>usability and r</w:delText>
        </w:r>
      </w:del>
      <w:ins w:id="130" w:author="Tyler O'Neill" w:date="2020-05-31T01:44:00Z">
        <w:r w:rsidR="00C1152C">
          <w:t>r</w:t>
        </w:r>
      </w:ins>
      <w:r>
        <w:t>eliability</w:t>
      </w:r>
      <w:del w:id="131" w:author="Tyler O'Neill" w:date="2020-05-31T01:44:00Z">
        <w:r w:rsidDel="00C1152C">
          <w:delText xml:space="preserve"> as data comes into WikiWalks</w:delText>
        </w:r>
      </w:del>
      <w:ins w:id="132" w:author="Tyler O'Neill" w:date="2020-05-31T01:45:00Z">
        <w:r w:rsidR="00C1152C">
          <w:t xml:space="preserve"> of information</w:t>
        </w:r>
      </w:ins>
      <w:r>
        <w:t>. WikiWalks will check</w:t>
      </w:r>
      <w:ins w:id="133" w:author="Tyler O'Neill" w:date="2020-05-31T01:45:00Z">
        <w:r w:rsidR="00C1152C">
          <w:t xml:space="preserve"> that</w:t>
        </w:r>
      </w:ins>
      <w:del w:id="134" w:author="Tyler O'Neill" w:date="2020-05-31T01:45:00Z">
        <w:r w:rsidDel="00C1152C">
          <w:delText xml:space="preserve"> no</w:delText>
        </w:r>
      </w:del>
      <w:r>
        <w:t xml:space="preserve"> points are</w:t>
      </w:r>
      <w:ins w:id="135" w:author="Tyler O'Neill" w:date="2020-05-31T01:45:00Z">
        <w:r w:rsidR="00C1152C">
          <w:t xml:space="preserve"> not</w:t>
        </w:r>
      </w:ins>
      <w:r>
        <w:t xml:space="preserve"> in inaccessible areas, e</w:t>
      </w:r>
      <w:r w:rsidR="00ED5105">
        <w:t>.</w:t>
      </w:r>
      <w:r>
        <w:t>g. lakes, and that the da</w:t>
      </w:r>
      <w:ins w:id="136" w:author="Tyler O'Neill" w:date="2020-05-31T01:45:00Z">
        <w:r w:rsidR="00C1152C">
          <w:t>ta appears to have been l</w:t>
        </w:r>
      </w:ins>
      <w:ins w:id="137" w:author="Tyler O'Neill" w:date="2020-05-31T01:46:00Z">
        <w:r w:rsidR="00C1152C">
          <w:t>egitimately collected during a walk instead of something like a drive</w:t>
        </w:r>
      </w:ins>
      <w:del w:id="138" w:author="Tyler O'Neill" w:date="2020-05-31T01:45:00Z">
        <w:r w:rsidDel="00C1152C">
          <w:delText>ta is consistent</w:delText>
        </w:r>
        <w:r w:rsidR="00ED5105" w:rsidDel="00C1152C">
          <w:delText xml:space="preserve"> and reliable</w:delText>
        </w:r>
        <w:r w:rsidDel="00C1152C">
          <w:delText xml:space="preserve">, so that the data of people who have driven while using WikiWalks or have changed the time while using the application can be </w:delText>
        </w:r>
        <w:r w:rsidR="00ED5105" w:rsidDel="00C1152C">
          <w:delText>filtered</w:delText>
        </w:r>
      </w:del>
      <w:ins w:id="139" w:author="Tyler O'Neill" w:date="2020-05-31T01:46:00Z">
        <w:r w:rsidR="00C1152C">
          <w:t>.</w:t>
        </w:r>
      </w:ins>
      <w:del w:id="140" w:author="Tyler O'Neill" w:date="2020-05-31T01:46:00Z">
        <w:r w:rsidDel="00C1152C">
          <w:delText>.</w:delText>
        </w:r>
      </w:del>
    </w:p>
    <w:p w14:paraId="4BA9BF7E" w14:textId="5473FD89" w:rsidR="002E1D76" w:rsidRDefault="00ED5105" w:rsidP="002E1D76">
      <w:r>
        <w:t xml:space="preserve">Additionally, as little user data as possible will be collected, and what is collected will be </w:t>
      </w:r>
      <w:r w:rsidR="002E1D76">
        <w:t>anonymised</w:t>
      </w:r>
      <w:r>
        <w:t>,</w:t>
      </w:r>
      <w:r w:rsidR="002E1D76">
        <w:t xml:space="preserve"> meaning it</w:t>
      </w:r>
      <w:r>
        <w:t>’</w:t>
      </w:r>
      <w:r w:rsidR="002E1D76">
        <w:t xml:space="preserve">s more difficult to track users </w:t>
      </w:r>
      <w:r>
        <w:t>in the case of</w:t>
      </w:r>
      <w:r w:rsidR="002E1D76">
        <w:t xml:space="preserve"> a data breach on the </w:t>
      </w:r>
      <w:r>
        <w:t>W</w:t>
      </w:r>
      <w:r w:rsidR="002E1D76">
        <w:t>iki</w:t>
      </w:r>
      <w:r>
        <w:t>W</w:t>
      </w:r>
      <w:r w:rsidR="002E1D76">
        <w:t>alks servers.</w:t>
      </w:r>
    </w:p>
    <w:p w14:paraId="00D248E4" w14:textId="3F174EF8" w:rsidR="00ED5105" w:rsidRDefault="00ED5105" w:rsidP="00ED5105">
      <w:pPr>
        <w:pStyle w:val="Heading1"/>
      </w:pPr>
      <w:r>
        <w:t>Key Abstractions</w:t>
      </w:r>
    </w:p>
    <w:tbl>
      <w:tblPr>
        <w:tblStyle w:val="TableGrid"/>
        <w:tblW w:w="0" w:type="auto"/>
        <w:tblLook w:val="0420" w:firstRow="1" w:lastRow="0" w:firstColumn="0" w:lastColumn="0" w:noHBand="0" w:noVBand="1"/>
      </w:tblPr>
      <w:tblGrid>
        <w:gridCol w:w="2122"/>
        <w:gridCol w:w="6894"/>
      </w:tblGrid>
      <w:tr w:rsidR="00ED5105" w14:paraId="478B5FCE" w14:textId="77777777" w:rsidTr="0083452F">
        <w:trPr>
          <w:cnfStyle w:val="100000000000" w:firstRow="1" w:lastRow="0" w:firstColumn="0" w:lastColumn="0" w:oddVBand="0" w:evenVBand="0" w:oddHBand="0" w:evenHBand="0" w:firstRowFirstColumn="0" w:firstRowLastColumn="0" w:lastRowFirstColumn="0" w:lastRowLastColumn="0"/>
        </w:trPr>
        <w:tc>
          <w:tcPr>
            <w:tcW w:w="2122" w:type="dxa"/>
          </w:tcPr>
          <w:p w14:paraId="62975E06" w14:textId="0D0E4571" w:rsidR="00ED5105" w:rsidRDefault="00ED5105" w:rsidP="00ED5105">
            <w:r>
              <w:t>Key Abstraction</w:t>
            </w:r>
          </w:p>
        </w:tc>
        <w:tc>
          <w:tcPr>
            <w:tcW w:w="6894" w:type="dxa"/>
          </w:tcPr>
          <w:p w14:paraId="63FEF860" w14:textId="342E0348" w:rsidR="00ED5105" w:rsidRDefault="00ED5105" w:rsidP="00ED5105">
            <w:r>
              <w:t>Description</w:t>
            </w:r>
          </w:p>
        </w:tc>
      </w:tr>
      <w:tr w:rsidR="00ED5105" w14:paraId="6508392F" w14:textId="77777777" w:rsidTr="0083452F">
        <w:tc>
          <w:tcPr>
            <w:tcW w:w="2122" w:type="dxa"/>
          </w:tcPr>
          <w:p w14:paraId="48E72F03" w14:textId="6AE4EE7D" w:rsidR="00ED5105" w:rsidRDefault="00ED5105" w:rsidP="00ED5105">
            <w:r>
              <w:t>User</w:t>
            </w:r>
          </w:p>
        </w:tc>
        <w:tc>
          <w:tcPr>
            <w:tcW w:w="6894" w:type="dxa"/>
          </w:tcPr>
          <w:p w14:paraId="68036360" w14:textId="3B14F829" w:rsidR="00ED5105" w:rsidRDefault="00ED5105" w:rsidP="00ED5105">
            <w:pPr>
              <w:tabs>
                <w:tab w:val="left" w:pos="2925"/>
              </w:tabs>
            </w:pPr>
            <w:r w:rsidRPr="00ED5105">
              <w:t>Someone who uses the WikiWalks application</w:t>
            </w:r>
            <w:r>
              <w:tab/>
            </w:r>
          </w:p>
        </w:tc>
      </w:tr>
      <w:tr w:rsidR="00ED5105" w14:paraId="5C5514FA" w14:textId="77777777" w:rsidTr="0083452F">
        <w:tc>
          <w:tcPr>
            <w:tcW w:w="2122" w:type="dxa"/>
          </w:tcPr>
          <w:p w14:paraId="07869BB7" w14:textId="42CE1533" w:rsidR="00ED5105" w:rsidRDefault="00ED5105" w:rsidP="00ED5105">
            <w:r>
              <w:t>Track</w:t>
            </w:r>
          </w:p>
        </w:tc>
        <w:tc>
          <w:tcPr>
            <w:tcW w:w="6894" w:type="dxa"/>
          </w:tcPr>
          <w:p w14:paraId="52107493" w14:textId="37CF32D5" w:rsidR="00ED5105" w:rsidRDefault="00ED5105" w:rsidP="00ED5105">
            <w:r w:rsidRPr="00ED5105">
              <w:t xml:space="preserve">A section of path </w:t>
            </w:r>
            <w:r w:rsidR="0083452F">
              <w:t>that can make up a track, often an alternate route</w:t>
            </w:r>
          </w:p>
        </w:tc>
      </w:tr>
      <w:tr w:rsidR="00ED5105" w14:paraId="7EA29063" w14:textId="77777777" w:rsidTr="0083452F">
        <w:tc>
          <w:tcPr>
            <w:tcW w:w="2122" w:type="dxa"/>
          </w:tcPr>
          <w:p w14:paraId="47129209" w14:textId="3AAFB3E7" w:rsidR="00ED5105" w:rsidRDefault="00ED5105" w:rsidP="00ED5105">
            <w:r>
              <w:t>Path</w:t>
            </w:r>
          </w:p>
        </w:tc>
        <w:tc>
          <w:tcPr>
            <w:tcW w:w="6894" w:type="dxa"/>
          </w:tcPr>
          <w:p w14:paraId="2E794D98" w14:textId="4B2C95F1" w:rsidR="00ED5105" w:rsidRDefault="00ED5105" w:rsidP="00ED5105">
            <w:r w:rsidRPr="00ED5105">
              <w:t>A combination of multiple tracks combined together</w:t>
            </w:r>
            <w:r>
              <w:t>, the complete</w:t>
            </w:r>
            <w:r w:rsidRPr="00ED5105">
              <w:t xml:space="preserve"> route that a user takes on a walk</w:t>
            </w:r>
          </w:p>
        </w:tc>
      </w:tr>
      <w:tr w:rsidR="00ED5105" w:rsidDel="006F1BCC" w14:paraId="5CA16B9B" w14:textId="25D6D2E7" w:rsidTr="0083452F">
        <w:trPr>
          <w:del w:id="141" w:author="Tyler O'Neill" w:date="2020-05-31T01:47:00Z"/>
        </w:trPr>
        <w:tc>
          <w:tcPr>
            <w:tcW w:w="2122" w:type="dxa"/>
          </w:tcPr>
          <w:p w14:paraId="3D8A33CE" w14:textId="320FB7B6" w:rsidR="00ED5105" w:rsidDel="006F1BCC" w:rsidRDefault="0083452F" w:rsidP="00ED5105">
            <w:pPr>
              <w:rPr>
                <w:del w:id="142" w:author="Tyler O'Neill" w:date="2020-05-31T01:47:00Z"/>
              </w:rPr>
            </w:pPr>
            <w:del w:id="143" w:author="Tyler O'Neill" w:date="2020-05-31T01:47:00Z">
              <w:r w:rsidRPr="0083452F" w:rsidDel="006F1BCC">
                <w:delText>PathMap</w:delText>
              </w:r>
            </w:del>
          </w:p>
        </w:tc>
        <w:tc>
          <w:tcPr>
            <w:tcW w:w="6894" w:type="dxa"/>
          </w:tcPr>
          <w:p w14:paraId="79F239D4" w14:textId="168C77A6" w:rsidR="00ED5105" w:rsidDel="006F1BCC" w:rsidRDefault="00ED5105" w:rsidP="00ED5105">
            <w:pPr>
              <w:rPr>
                <w:del w:id="144" w:author="Tyler O'Neill" w:date="2020-05-31T01:47:00Z"/>
              </w:rPr>
            </w:pPr>
            <w:del w:id="145" w:author="Tyler O'Neill" w:date="2020-05-31T01:47:00Z">
              <w:r w:rsidDel="006F1BCC">
                <w:delText>A</w:delText>
              </w:r>
              <w:r w:rsidRPr="00ED5105" w:rsidDel="006F1BCC">
                <w:delText xml:space="preserve"> map of all tracks in an area combined</w:delText>
              </w:r>
            </w:del>
          </w:p>
        </w:tc>
      </w:tr>
      <w:tr w:rsidR="00ED5105" w14:paraId="25D74728" w14:textId="77777777" w:rsidTr="0083452F">
        <w:tc>
          <w:tcPr>
            <w:tcW w:w="2122" w:type="dxa"/>
          </w:tcPr>
          <w:p w14:paraId="37AA013C" w14:textId="426CC059" w:rsidR="00ED5105" w:rsidRDefault="00ED5105" w:rsidP="00ED5105">
            <w:r>
              <w:lastRenderedPageBreak/>
              <w:t>Front-end</w:t>
            </w:r>
          </w:p>
        </w:tc>
        <w:tc>
          <w:tcPr>
            <w:tcW w:w="6894" w:type="dxa"/>
          </w:tcPr>
          <w:p w14:paraId="0FFE322B" w14:textId="64CC1CCF" w:rsidR="00ED5105" w:rsidRDefault="00ED5105" w:rsidP="00ED5105">
            <w:del w:id="146" w:author="Tyler O'Neill" w:date="2020-05-31T01:49:00Z">
              <w:r w:rsidDel="00887DD2">
                <w:delText>W</w:delText>
              </w:r>
              <w:r w:rsidRPr="00ED5105" w:rsidDel="00887DD2">
                <w:delText>hat the user sees when using the Wiki</w:delText>
              </w:r>
              <w:r w:rsidDel="00887DD2">
                <w:delText>W</w:delText>
              </w:r>
              <w:r w:rsidRPr="00ED5105" w:rsidDel="00887DD2">
                <w:delText>alk</w:delText>
              </w:r>
              <w:r w:rsidDel="00887DD2">
                <w:delText>s</w:delText>
              </w:r>
              <w:r w:rsidRPr="00ED5105" w:rsidDel="00887DD2">
                <w:delText xml:space="preserve"> application</w:delText>
              </w:r>
            </w:del>
            <w:ins w:id="147" w:author="Tyler O'Neill" w:date="2020-05-31T01:49:00Z">
              <w:r w:rsidR="00887DD2">
                <w:t>The WikiWalks Android application</w:t>
              </w:r>
            </w:ins>
          </w:p>
        </w:tc>
      </w:tr>
      <w:tr w:rsidR="00ED5105" w14:paraId="492F1998" w14:textId="77777777" w:rsidTr="0083452F">
        <w:tc>
          <w:tcPr>
            <w:tcW w:w="2122" w:type="dxa"/>
          </w:tcPr>
          <w:p w14:paraId="4ED19176" w14:textId="38BE29CE" w:rsidR="00ED5105" w:rsidRDefault="00ED5105" w:rsidP="00ED5105">
            <w:r>
              <w:t>Back-end</w:t>
            </w:r>
          </w:p>
        </w:tc>
        <w:tc>
          <w:tcPr>
            <w:tcW w:w="6894" w:type="dxa"/>
          </w:tcPr>
          <w:p w14:paraId="58C64417" w14:textId="460722B8" w:rsidR="00ED5105" w:rsidRDefault="00ED5105" w:rsidP="00ED5105">
            <w:del w:id="148" w:author="Tyler O'Neill" w:date="2020-05-31T01:49:00Z">
              <w:r w:rsidRPr="00ED5105" w:rsidDel="00887DD2">
                <w:delText>The part of the application that the user does not have access to, such as the application’s logic or WikiWalk</w:delText>
              </w:r>
              <w:r w:rsidDel="00887DD2">
                <w:delText>s</w:delText>
              </w:r>
              <w:r w:rsidRPr="00ED5105" w:rsidDel="00887DD2">
                <w:delText>’ server and database</w:delText>
              </w:r>
            </w:del>
            <w:ins w:id="149" w:author="Tyler O'Neill" w:date="2020-05-31T01:49:00Z">
              <w:r w:rsidR="00887DD2">
                <w:t>The WikiWalks server</w:t>
              </w:r>
            </w:ins>
          </w:p>
        </w:tc>
      </w:tr>
      <w:tr w:rsidR="00ED5105" w14:paraId="5B838150" w14:textId="77777777" w:rsidTr="0083452F">
        <w:tc>
          <w:tcPr>
            <w:tcW w:w="2122" w:type="dxa"/>
          </w:tcPr>
          <w:p w14:paraId="2EF5C3FF" w14:textId="192C0559" w:rsidR="00ED5105" w:rsidRDefault="00ED5105" w:rsidP="00ED5105">
            <w:r>
              <w:t>GPS</w:t>
            </w:r>
          </w:p>
        </w:tc>
        <w:tc>
          <w:tcPr>
            <w:tcW w:w="6894" w:type="dxa"/>
          </w:tcPr>
          <w:p w14:paraId="256CD712" w14:textId="665BBE2D" w:rsidR="00ED5105" w:rsidRDefault="00ED5105" w:rsidP="00ED5105">
            <w:r w:rsidRPr="00ED5105">
              <w:t xml:space="preserve">Global </w:t>
            </w:r>
            <w:r>
              <w:t>P</w:t>
            </w:r>
            <w:r w:rsidRPr="00ED5105">
              <w:t xml:space="preserve">ositioning </w:t>
            </w:r>
            <w:r>
              <w:t>S</w:t>
            </w:r>
            <w:r w:rsidRPr="00ED5105">
              <w:t>ystem, a way of finding a user's exact location</w:t>
            </w:r>
          </w:p>
        </w:tc>
      </w:tr>
      <w:tr w:rsidR="00ED5105" w14:paraId="104268CC" w14:textId="77777777" w:rsidTr="0083452F">
        <w:tc>
          <w:tcPr>
            <w:tcW w:w="2122" w:type="dxa"/>
          </w:tcPr>
          <w:p w14:paraId="6A314142" w14:textId="4B5F5A42" w:rsidR="00ED5105" w:rsidRDefault="00ED5105" w:rsidP="00ED5105">
            <w:r>
              <w:t>Google Maps</w:t>
            </w:r>
          </w:p>
        </w:tc>
        <w:tc>
          <w:tcPr>
            <w:tcW w:w="6894" w:type="dxa"/>
          </w:tcPr>
          <w:p w14:paraId="7EA1623B" w14:textId="647F3F1F" w:rsidR="00ED5105" w:rsidRDefault="00ED5105" w:rsidP="00ED5105">
            <w:r w:rsidRPr="00ED5105">
              <w:t xml:space="preserve">A mapping service and </w:t>
            </w:r>
            <w:r>
              <w:t>API</w:t>
            </w:r>
            <w:r w:rsidRPr="00ED5105">
              <w:t xml:space="preserve"> provided by Google</w:t>
            </w:r>
          </w:p>
        </w:tc>
      </w:tr>
      <w:tr w:rsidR="00ED5105" w:rsidDel="006F1BCC" w14:paraId="5DED7F36" w14:textId="06FCBB06" w:rsidTr="0083452F">
        <w:trPr>
          <w:del w:id="150" w:author="Tyler O'Neill" w:date="2020-05-31T01:47:00Z"/>
        </w:trPr>
        <w:tc>
          <w:tcPr>
            <w:tcW w:w="2122" w:type="dxa"/>
          </w:tcPr>
          <w:p w14:paraId="5150E4EE" w14:textId="027F4FE5" w:rsidR="00ED5105" w:rsidDel="006F1BCC" w:rsidRDefault="00ED5105" w:rsidP="00ED5105">
            <w:pPr>
              <w:rPr>
                <w:del w:id="151" w:author="Tyler O'Neill" w:date="2020-05-31T01:47:00Z"/>
              </w:rPr>
            </w:pPr>
            <w:del w:id="152" w:author="Tyler O'Neill" w:date="2020-05-31T01:47:00Z">
              <w:r w:rsidDel="006F1BCC">
                <w:delText>App</w:delText>
              </w:r>
            </w:del>
          </w:p>
        </w:tc>
        <w:tc>
          <w:tcPr>
            <w:tcW w:w="6894" w:type="dxa"/>
          </w:tcPr>
          <w:p w14:paraId="276B6424" w14:textId="5B73DD46" w:rsidR="00ED5105" w:rsidDel="006F1BCC" w:rsidRDefault="00ED5105" w:rsidP="00ED5105">
            <w:pPr>
              <w:rPr>
                <w:del w:id="153" w:author="Tyler O'Neill" w:date="2020-05-31T01:47:00Z"/>
              </w:rPr>
            </w:pPr>
            <w:del w:id="154" w:author="Tyler O'Neill" w:date="2020-05-31T01:47:00Z">
              <w:r w:rsidRPr="00ED5105" w:rsidDel="006F1BCC">
                <w:delText>Abbreviation for application</w:delText>
              </w:r>
            </w:del>
          </w:p>
        </w:tc>
      </w:tr>
    </w:tbl>
    <w:p w14:paraId="4E4441AD" w14:textId="77777777" w:rsidR="0083452F" w:rsidRDefault="0083452F" w:rsidP="00ED5105">
      <w:pPr>
        <w:rPr>
          <w:b/>
          <w:bCs/>
        </w:rPr>
      </w:pPr>
    </w:p>
    <w:p w14:paraId="17A528FC" w14:textId="7497D40E" w:rsidR="0083452F" w:rsidRDefault="0083452F" w:rsidP="0083452F">
      <w:r>
        <w:rPr>
          <w:noProof/>
        </w:rPr>
        <w:drawing>
          <wp:anchor distT="0" distB="0" distL="114300" distR="114300" simplePos="0" relativeHeight="251658240" behindDoc="0" locked="0" layoutInCell="1" allowOverlap="1" wp14:anchorId="551A00CD" wp14:editId="61B62E38">
            <wp:simplePos x="0" y="0"/>
            <wp:positionH relativeFrom="column">
              <wp:posOffset>0</wp:posOffset>
            </wp:positionH>
            <wp:positionV relativeFrom="paragraph">
              <wp:posOffset>-2540</wp:posOffset>
            </wp:positionV>
            <wp:extent cx="2847975" cy="4467225"/>
            <wp:effectExtent l="0" t="0" r="9525" b="9525"/>
            <wp:wrapSquare wrapText="bothSides"/>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847975" cy="4467225"/>
                    </a:xfrm>
                    <a:prstGeom prst="rect">
                      <a:avLst/>
                    </a:prstGeom>
                    <a:ln/>
                  </pic:spPr>
                </pic:pic>
              </a:graphicData>
            </a:graphic>
            <wp14:sizeRelH relativeFrom="page">
              <wp14:pctWidth>0</wp14:pctWidth>
            </wp14:sizeRelH>
            <wp14:sizeRelV relativeFrom="page">
              <wp14:pctHeight>0</wp14:pctHeight>
            </wp14:sizeRelV>
          </wp:anchor>
        </w:drawing>
      </w:r>
      <w:r>
        <w:t>Key:</w:t>
      </w:r>
    </w:p>
    <w:p w14:paraId="36220F95" w14:textId="2C3B84F3" w:rsidR="0083452F" w:rsidRDefault="0083452F" w:rsidP="0083452F">
      <w:pPr>
        <w:pStyle w:val="ListParagraph"/>
        <w:numPr>
          <w:ilvl w:val="0"/>
          <w:numId w:val="23"/>
        </w:numPr>
      </w:pPr>
      <w:r>
        <w:t xml:space="preserve">Blue line is the </w:t>
      </w:r>
      <w:del w:id="155" w:author="Tyler O'Neill" w:date="2020-05-31T01:48:00Z">
        <w:r w:rsidDel="00EC694F">
          <w:delText xml:space="preserve">path </w:delText>
        </w:r>
      </w:del>
      <w:ins w:id="156" w:author="Tyler O'Neill" w:date="2020-05-31T01:48:00Z">
        <w:r w:rsidR="00EC694F">
          <w:t>route</w:t>
        </w:r>
        <w:r w:rsidR="00EC694F">
          <w:t xml:space="preserve"> </w:t>
        </w:r>
      </w:ins>
      <w:r>
        <w:t>a user took to get to a destination</w:t>
      </w:r>
    </w:p>
    <w:p w14:paraId="53BC9E45" w14:textId="4448DFB6" w:rsidR="0083452F" w:rsidRDefault="0083452F" w:rsidP="0083452F">
      <w:pPr>
        <w:pStyle w:val="ListParagraph"/>
        <w:numPr>
          <w:ilvl w:val="0"/>
          <w:numId w:val="23"/>
        </w:numPr>
      </w:pPr>
      <w:r>
        <w:t xml:space="preserve">The yellow line is </w:t>
      </w:r>
      <w:del w:id="157" w:author="Tyler O'Neill" w:date="2020-05-31T01:48:00Z">
        <w:r w:rsidDel="00EC694F">
          <w:delText>a track for an alternate route</w:delText>
        </w:r>
      </w:del>
      <w:ins w:id="158" w:author="Tyler O'Neill" w:date="2020-05-31T01:48:00Z">
        <w:r w:rsidR="00EC694F">
          <w:t>an alternate route</w:t>
        </w:r>
      </w:ins>
      <w:r>
        <w:t xml:space="preserve"> on the path</w:t>
      </w:r>
    </w:p>
    <w:p w14:paraId="34D8E375" w14:textId="3B8ADDF4" w:rsidR="0083452F" w:rsidRDefault="0083452F" w:rsidP="0083452F">
      <w:pPr>
        <w:pStyle w:val="ListParagraph"/>
        <w:numPr>
          <w:ilvl w:val="0"/>
          <w:numId w:val="23"/>
        </w:numPr>
      </w:pPr>
      <w:r>
        <w:t xml:space="preserve">The grey lines are </w:t>
      </w:r>
      <w:del w:id="159" w:author="Tyler O'Neill" w:date="2020-05-31T01:48:00Z">
        <w:r w:rsidDel="006F1BCC">
          <w:delText xml:space="preserve">other paths </w:delText>
        </w:r>
      </w:del>
      <w:ins w:id="160" w:author="Tyler O'Neill" w:date="2020-05-31T01:48:00Z">
        <w:r w:rsidR="006F1BCC">
          <w:t>other available routes</w:t>
        </w:r>
      </w:ins>
      <w:del w:id="161" w:author="Tyler O'Neill" w:date="2020-05-31T01:47:00Z">
        <w:r w:rsidDel="006F1BCC">
          <w:delText>on a PathMap</w:delText>
        </w:r>
      </w:del>
      <w:r>
        <w:br w:type="textWrapping" w:clear="all"/>
      </w:r>
    </w:p>
    <w:p w14:paraId="40548F57" w14:textId="06176B72" w:rsidR="0083452F" w:rsidRDefault="0083452F" w:rsidP="0083452F">
      <w:pPr>
        <w:pStyle w:val="Heading1"/>
      </w:pPr>
      <w:r>
        <w:t>Layers or Architectural Framework</w:t>
      </w:r>
    </w:p>
    <w:p w14:paraId="58603DB6" w14:textId="128D907B" w:rsidR="0083452F" w:rsidDel="001B1BBF" w:rsidRDefault="0083452F" w:rsidP="0083452F">
      <w:pPr>
        <w:rPr>
          <w:del w:id="162" w:author="Tyler O'Neill" w:date="2020-05-31T02:15:00Z"/>
        </w:rPr>
      </w:pPr>
      <w:r>
        <w:t>WikiWalks is going to use a four-tier architecture that contains:</w:t>
      </w:r>
    </w:p>
    <w:p w14:paraId="7F2C638D" w14:textId="77777777" w:rsidR="0083452F" w:rsidRDefault="0083452F" w:rsidP="0083452F"/>
    <w:p w14:paraId="04E68D80" w14:textId="575D8F98" w:rsidR="0083452F" w:rsidRDefault="0083452F" w:rsidP="0083452F">
      <w:pPr>
        <w:pStyle w:val="ListParagraph"/>
        <w:numPr>
          <w:ilvl w:val="0"/>
          <w:numId w:val="24"/>
        </w:numPr>
      </w:pPr>
      <w:r>
        <w:t xml:space="preserve">A presentation </w:t>
      </w:r>
      <w:proofErr w:type="gramStart"/>
      <w:r>
        <w:t>tier</w:t>
      </w:r>
      <w:proofErr w:type="gramEnd"/>
      <w:r>
        <w:t xml:space="preserve">. This is the part of the WikiWalks application that the users see and interact with. It contains data stored on the phone itself </w:t>
      </w:r>
      <w:r>
        <w:lastRenderedPageBreak/>
        <w:t xml:space="preserve">such as a cache of the </w:t>
      </w:r>
      <w:del w:id="163" w:author="Tyler O'Neill" w:date="2020-05-31T02:15:00Z">
        <w:r w:rsidDel="001B1BBF">
          <w:delText xml:space="preserve">PathMap </w:delText>
        </w:r>
      </w:del>
      <w:ins w:id="164" w:author="Tyler O'Neill" w:date="2020-05-31T02:15:00Z">
        <w:r w:rsidR="001B1BBF">
          <w:t>paths in</w:t>
        </w:r>
      </w:ins>
      <w:del w:id="165" w:author="Tyler O'Neill" w:date="2020-05-31T02:15:00Z">
        <w:r w:rsidDel="001B1BBF">
          <w:delText>of</w:delText>
        </w:r>
      </w:del>
      <w:r>
        <w:t xml:space="preserve"> an area. This tier interacts with the application logic tier, and also pulls maps from Google Maps.</w:t>
      </w:r>
    </w:p>
    <w:p w14:paraId="1BCF283E" w14:textId="315C8D21" w:rsidR="0083452F" w:rsidRDefault="0083452F" w:rsidP="0083452F">
      <w:pPr>
        <w:pStyle w:val="ListParagraph"/>
        <w:numPr>
          <w:ilvl w:val="0"/>
          <w:numId w:val="24"/>
        </w:numPr>
      </w:pPr>
      <w:r>
        <w:t>An application logic tier. This is where processes for the WikiWalks application take place, such as recording paths or creating points of interests. The application logic tier interacts with the presentation tier and</w:t>
      </w:r>
      <w:r w:rsidR="00EF6ED5">
        <w:t xml:space="preserve"> sends data to</w:t>
      </w:r>
      <w:r>
        <w:t xml:space="preserve"> the data processing tier.</w:t>
      </w:r>
    </w:p>
    <w:p w14:paraId="539083CF" w14:textId="1CEB2EDB" w:rsidR="0083452F" w:rsidRDefault="0083452F" w:rsidP="0083452F">
      <w:pPr>
        <w:pStyle w:val="ListParagraph"/>
        <w:numPr>
          <w:ilvl w:val="0"/>
          <w:numId w:val="24"/>
        </w:numPr>
      </w:pPr>
      <w:r>
        <w:t xml:space="preserve">The data processing tier receives and validates data sent via the application, and aggregates </w:t>
      </w:r>
      <w:r w:rsidR="00EF6ED5">
        <w:t xml:space="preserve">it </w:t>
      </w:r>
      <w:r>
        <w:t>with data stored in the storage tier to create clearer tracks. This data is then uploaded to the storage tier.</w:t>
      </w:r>
      <w:r w:rsidR="00EF6ED5">
        <w:t xml:space="preserve"> It also pulls and responds with data from the storage tier when requested.</w:t>
      </w:r>
    </w:p>
    <w:p w14:paraId="79FAD0C0" w14:textId="77777777" w:rsidR="0058288F" w:rsidRDefault="0083452F" w:rsidP="0058288F">
      <w:pPr>
        <w:pStyle w:val="ListParagraph"/>
        <w:numPr>
          <w:ilvl w:val="0"/>
          <w:numId w:val="24"/>
        </w:numPr>
        <w:sectPr w:rsidR="0058288F" w:rsidSect="00EF27C9">
          <w:headerReference w:type="default" r:id="rId9"/>
          <w:footerReference w:type="default" r:id="rId10"/>
          <w:pgSz w:w="11906" w:h="16838"/>
          <w:pgMar w:top="1440" w:right="1440" w:bottom="1440" w:left="1440" w:header="708" w:footer="708" w:gutter="0"/>
          <w:cols w:space="708"/>
          <w:docGrid w:linePitch="360"/>
        </w:sectPr>
      </w:pPr>
      <w:r>
        <w:t>The storage tier contains all paths and points of interest</w:t>
      </w:r>
      <w:r w:rsidR="00EF6ED5">
        <w:t xml:space="preserve"> in a database. This tier provides data for the data processing tier</w:t>
      </w:r>
      <w:r w:rsidR="0058288F">
        <w:t>.</w:t>
      </w:r>
    </w:p>
    <w:p w14:paraId="57D40E27" w14:textId="77777777" w:rsidR="0058288F" w:rsidRDefault="0058288F" w:rsidP="00565292">
      <w:pPr>
        <w:pStyle w:val="Heading1"/>
      </w:pPr>
      <w:r>
        <w:lastRenderedPageBreak/>
        <w:t>Architectural Views</w:t>
      </w:r>
    </w:p>
    <w:p w14:paraId="223C1507" w14:textId="5719CC59" w:rsidR="0058288F" w:rsidRDefault="0058288F" w:rsidP="0058288F">
      <w:pPr>
        <w:pStyle w:val="Heading2"/>
      </w:pPr>
      <w:r>
        <w:t>Logical View – Class Diagram</w:t>
      </w:r>
    </w:p>
    <w:p w14:paraId="7612256C" w14:textId="36101681" w:rsidR="0058288F" w:rsidRDefault="0058288F" w:rsidP="0058288F">
      <w:pPr>
        <w:jc w:val="center"/>
        <w:sectPr w:rsidR="0058288F" w:rsidSect="0058288F">
          <w:pgSz w:w="16838" w:h="11906" w:orient="landscape"/>
          <w:pgMar w:top="1440" w:right="1440" w:bottom="1440" w:left="1440" w:header="708" w:footer="708" w:gutter="0"/>
          <w:cols w:space="708"/>
          <w:docGrid w:linePitch="360"/>
        </w:sectPr>
      </w:pPr>
      <w:r>
        <w:rPr>
          <w:noProof/>
        </w:rPr>
        <w:drawing>
          <wp:inline distT="0" distB="0" distL="0" distR="0" wp14:anchorId="01DC0265" wp14:editId="74756046">
            <wp:extent cx="7410450" cy="4502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31932" cy="4515442"/>
                    </a:xfrm>
                    <a:prstGeom prst="rect">
                      <a:avLst/>
                    </a:prstGeom>
                    <a:noFill/>
                    <a:ln>
                      <a:noFill/>
                    </a:ln>
                  </pic:spPr>
                </pic:pic>
              </a:graphicData>
            </a:graphic>
          </wp:inline>
        </w:drawing>
      </w:r>
    </w:p>
    <w:p w14:paraId="7AA7F93D" w14:textId="3F3004E1" w:rsidR="0058288F" w:rsidRDefault="0058288F" w:rsidP="0058288F">
      <w:pPr>
        <w:pStyle w:val="Heading2"/>
      </w:pPr>
      <w:r>
        <w:lastRenderedPageBreak/>
        <w:t>Process View – Sequence Diagram</w:t>
      </w:r>
    </w:p>
    <w:p w14:paraId="33FA9D06" w14:textId="3037F8D7" w:rsidR="0058288F" w:rsidRDefault="0058288F" w:rsidP="00565292">
      <w:r>
        <w:rPr>
          <w:noProof/>
        </w:rPr>
        <w:drawing>
          <wp:inline distT="0" distB="0" distL="0" distR="0" wp14:anchorId="3C6A701F" wp14:editId="230536E7">
            <wp:extent cx="5730240" cy="58521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240" cy="5852160"/>
                    </a:xfrm>
                    <a:prstGeom prst="rect">
                      <a:avLst/>
                    </a:prstGeom>
                    <a:noFill/>
                    <a:ln>
                      <a:noFill/>
                    </a:ln>
                  </pic:spPr>
                </pic:pic>
              </a:graphicData>
            </a:graphic>
          </wp:inline>
        </w:drawing>
      </w:r>
    </w:p>
    <w:p w14:paraId="033C89B9" w14:textId="77777777" w:rsidR="0058288F" w:rsidRDefault="0058288F" w:rsidP="0058288F">
      <w:pPr>
        <w:sectPr w:rsidR="0058288F" w:rsidSect="0058288F">
          <w:pgSz w:w="11906" w:h="16838"/>
          <w:pgMar w:top="1440" w:right="1440" w:bottom="1440" w:left="1440" w:header="708" w:footer="708" w:gutter="0"/>
          <w:cols w:space="708"/>
          <w:docGrid w:linePitch="360"/>
        </w:sectPr>
      </w:pPr>
    </w:p>
    <w:p w14:paraId="0EBEB611" w14:textId="77777777" w:rsidR="0058288F" w:rsidRDefault="0058288F" w:rsidP="00565292">
      <w:pPr>
        <w:pStyle w:val="Heading2"/>
      </w:pPr>
      <w:r>
        <w:lastRenderedPageBreak/>
        <w:t>Development View – Component Diagram</w:t>
      </w:r>
      <w:r>
        <w:rPr>
          <w:noProof/>
        </w:rPr>
        <w:drawing>
          <wp:inline distT="0" distB="0" distL="0" distR="0" wp14:anchorId="03F23AA7" wp14:editId="3ED0BF33">
            <wp:extent cx="5730240" cy="3139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139440"/>
                    </a:xfrm>
                    <a:prstGeom prst="rect">
                      <a:avLst/>
                    </a:prstGeom>
                    <a:noFill/>
                    <a:ln>
                      <a:noFill/>
                    </a:ln>
                  </pic:spPr>
                </pic:pic>
              </a:graphicData>
            </a:graphic>
          </wp:inline>
        </w:drawing>
      </w:r>
    </w:p>
    <w:p w14:paraId="41FABB2D" w14:textId="40B9C033" w:rsidR="0058288F" w:rsidRDefault="0058288F" w:rsidP="00565292">
      <w:pPr>
        <w:pStyle w:val="Heading2"/>
      </w:pPr>
      <w:r>
        <w:t>Physical View – Deployment Diagram</w:t>
      </w:r>
    </w:p>
    <w:p w14:paraId="310F46D6" w14:textId="7BFB50E0" w:rsidR="0058288F" w:rsidRDefault="0058288F" w:rsidP="0058288F">
      <w:r>
        <w:rPr>
          <w:noProof/>
        </w:rPr>
        <w:drawing>
          <wp:inline distT="0" distB="0" distL="0" distR="0" wp14:anchorId="270EA853" wp14:editId="785C4A58">
            <wp:extent cx="5730240" cy="24841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2484120"/>
                    </a:xfrm>
                    <a:prstGeom prst="rect">
                      <a:avLst/>
                    </a:prstGeom>
                    <a:noFill/>
                    <a:ln>
                      <a:noFill/>
                    </a:ln>
                  </pic:spPr>
                </pic:pic>
              </a:graphicData>
            </a:graphic>
          </wp:inline>
        </w:drawing>
      </w:r>
    </w:p>
    <w:p w14:paraId="735AA16D" w14:textId="04EB46AC" w:rsidR="0058288F" w:rsidRDefault="0058288F" w:rsidP="0058288F">
      <w:r>
        <w:br w:type="page"/>
      </w:r>
    </w:p>
    <w:p w14:paraId="5102F9DE" w14:textId="3D3C23DF" w:rsidR="0058288F" w:rsidRPr="0058288F" w:rsidRDefault="0058288F" w:rsidP="0058288F">
      <w:pPr>
        <w:pStyle w:val="Heading2"/>
      </w:pPr>
      <w:r>
        <w:lastRenderedPageBreak/>
        <w:t>Scenarios – Use Case</w:t>
      </w:r>
    </w:p>
    <w:p w14:paraId="11B21302" w14:textId="5060A7C3" w:rsidR="0058288F" w:rsidRPr="00565292" w:rsidRDefault="0058288F" w:rsidP="0058288F">
      <w:r>
        <w:rPr>
          <w:noProof/>
        </w:rPr>
        <w:drawing>
          <wp:inline distT="0" distB="0" distL="0" distR="0" wp14:anchorId="13E747A9" wp14:editId="5FB64589">
            <wp:extent cx="5730240" cy="37033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703320"/>
                    </a:xfrm>
                    <a:prstGeom prst="rect">
                      <a:avLst/>
                    </a:prstGeom>
                    <a:noFill/>
                    <a:ln>
                      <a:noFill/>
                    </a:ln>
                  </pic:spPr>
                </pic:pic>
              </a:graphicData>
            </a:graphic>
          </wp:inline>
        </w:drawing>
      </w:r>
    </w:p>
    <w:sectPr w:rsidR="0058288F" w:rsidRPr="00565292" w:rsidSect="005828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03BED" w14:textId="77777777" w:rsidR="001A18C6" w:rsidRDefault="001A18C6" w:rsidP="00FD01CD">
      <w:r>
        <w:separator/>
      </w:r>
    </w:p>
  </w:endnote>
  <w:endnote w:type="continuationSeparator" w:id="0">
    <w:p w14:paraId="513751CB" w14:textId="77777777" w:rsidR="001A18C6" w:rsidRDefault="001A18C6" w:rsidP="00FD0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Now Text">
    <w:panose1 w:val="020B0504030202020204"/>
    <w:charset w:val="00"/>
    <w:family w:val="swiss"/>
    <w:notTrueType/>
    <w:pitch w:val="variable"/>
    <w:sig w:usb0="A00000FF" w:usb1="5000A47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9490232"/>
      <w:docPartObj>
        <w:docPartGallery w:val="Page Numbers (Bottom of Page)"/>
        <w:docPartUnique/>
      </w:docPartObj>
    </w:sdtPr>
    <w:sdtEndPr>
      <w:rPr>
        <w:noProof/>
      </w:rPr>
    </w:sdtEndPr>
    <w:sdtContent>
      <w:p w14:paraId="6A4A0DBB" w14:textId="61AEBDFD" w:rsidR="009A46EA" w:rsidRDefault="009A46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B74D3A" w14:textId="77777777" w:rsidR="009A46EA" w:rsidRDefault="009A4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ADCF3" w14:textId="77777777" w:rsidR="001A18C6" w:rsidRDefault="001A18C6" w:rsidP="00FD01CD">
      <w:r>
        <w:separator/>
      </w:r>
    </w:p>
  </w:footnote>
  <w:footnote w:type="continuationSeparator" w:id="0">
    <w:p w14:paraId="256C2817" w14:textId="77777777" w:rsidR="001A18C6" w:rsidRDefault="001A18C6" w:rsidP="00FD0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3D88C" w14:textId="289B267A" w:rsidR="00325C60" w:rsidRDefault="008F4F57" w:rsidP="00FD01CD">
    <w:pPr>
      <w:pStyle w:val="Header"/>
    </w:pPr>
    <w:r>
      <w:t>Architecture</w:t>
    </w:r>
    <w:r w:rsidR="00325C60">
      <w:ptab w:relativeTo="margin" w:alignment="center" w:leader="none"/>
    </w:r>
    <w:r w:rsidR="00325C60">
      <w:t>WikiWalks</w:t>
    </w:r>
    <w:r w:rsidR="00325C60">
      <w:ptab w:relativeTo="margin" w:alignment="right" w:leader="none"/>
    </w:r>
    <w:r w:rsidR="0096413C">
      <w:fldChar w:fldCharType="begin"/>
    </w:r>
    <w:r w:rsidR="0096413C">
      <w:instrText xml:space="preserve"> SAVEDATE  \@ "yyyy-MM-dd"  \* MERGEFORMAT </w:instrText>
    </w:r>
    <w:r w:rsidR="0096413C">
      <w:fldChar w:fldCharType="separate"/>
    </w:r>
    <w:r w:rsidR="00BC4CB8">
      <w:rPr>
        <w:noProof/>
      </w:rPr>
      <w:t>2020-05-31</w:t>
    </w:r>
    <w:r w:rsidR="0096413C">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DC42A80"/>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7746EC"/>
    <w:multiLevelType w:val="hybridMultilevel"/>
    <w:tmpl w:val="340E7AE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2D2CC1"/>
    <w:multiLevelType w:val="hybridMultilevel"/>
    <w:tmpl w:val="005AC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457FC2"/>
    <w:multiLevelType w:val="hybridMultilevel"/>
    <w:tmpl w:val="F07EBFF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8C11DE9"/>
    <w:multiLevelType w:val="multilevel"/>
    <w:tmpl w:val="D578DE3E"/>
    <w:lvl w:ilvl="0">
      <w:start w:val="1"/>
      <w:numFmt w:val="upperLetter"/>
      <w:lvlText w:val="%1."/>
      <w:lvlJc w:val="left"/>
      <w:pPr>
        <w:tabs>
          <w:tab w:val="num" w:pos="1080"/>
        </w:tabs>
        <w:ind w:left="108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62F76587"/>
    <w:multiLevelType w:val="multilevel"/>
    <w:tmpl w:val="A2E81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5327143"/>
    <w:multiLevelType w:val="hybridMultilevel"/>
    <w:tmpl w:val="F1584B6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A7B327F"/>
    <w:multiLevelType w:val="hybridMultilevel"/>
    <w:tmpl w:val="A1164816"/>
    <w:lvl w:ilvl="0" w:tplc="D3CA8770">
      <w:start w:val="1"/>
      <w:numFmt w:val="decimal"/>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FAE7A02"/>
    <w:multiLevelType w:val="hybridMultilevel"/>
    <w:tmpl w:val="FC68C56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7"/>
  </w:num>
  <w:num w:numId="2">
    <w:abstractNumId w:val="4"/>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1"/>
  </w:num>
  <w:num w:numId="21">
    <w:abstractNumId w:val="6"/>
  </w:num>
  <w:num w:numId="22">
    <w:abstractNumId w:val="3"/>
  </w:num>
  <w:num w:numId="23">
    <w:abstractNumId w:val="8"/>
  </w:num>
  <w:num w:numId="2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yler O'Neill">
    <w15:presenceInfo w15:providerId="Windows Live" w15:userId="553aca3db8ce18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60"/>
    <w:rsid w:val="000E68F9"/>
    <w:rsid w:val="000F3518"/>
    <w:rsid w:val="001A18C6"/>
    <w:rsid w:val="001B1BBF"/>
    <w:rsid w:val="002E1D76"/>
    <w:rsid w:val="002E4006"/>
    <w:rsid w:val="00325C60"/>
    <w:rsid w:val="00341D93"/>
    <w:rsid w:val="00376FA0"/>
    <w:rsid w:val="003E2954"/>
    <w:rsid w:val="004E13DA"/>
    <w:rsid w:val="00523F5B"/>
    <w:rsid w:val="00565292"/>
    <w:rsid w:val="0058288F"/>
    <w:rsid w:val="005A04B1"/>
    <w:rsid w:val="006B5F81"/>
    <w:rsid w:val="006F1BCC"/>
    <w:rsid w:val="00785673"/>
    <w:rsid w:val="0080587D"/>
    <w:rsid w:val="0083452F"/>
    <w:rsid w:val="00887DD2"/>
    <w:rsid w:val="008F4F57"/>
    <w:rsid w:val="0096413C"/>
    <w:rsid w:val="009A46EA"/>
    <w:rsid w:val="009D043F"/>
    <w:rsid w:val="009E38AA"/>
    <w:rsid w:val="00A36076"/>
    <w:rsid w:val="00B63525"/>
    <w:rsid w:val="00B63685"/>
    <w:rsid w:val="00BC4CB8"/>
    <w:rsid w:val="00C01D0D"/>
    <w:rsid w:val="00C1152C"/>
    <w:rsid w:val="00C36A69"/>
    <w:rsid w:val="00DA7494"/>
    <w:rsid w:val="00DC29DB"/>
    <w:rsid w:val="00EC694F"/>
    <w:rsid w:val="00ED5105"/>
    <w:rsid w:val="00EF27C9"/>
    <w:rsid w:val="00EF4EDE"/>
    <w:rsid w:val="00EF6ED5"/>
    <w:rsid w:val="00FD01C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A1D6"/>
  <w15:chartTrackingRefBased/>
  <w15:docId w15:val="{1B7C3750-448B-452C-929C-D6E60FA5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1CD"/>
    <w:rPr>
      <w:sz w:val="24"/>
      <w:szCs w:val="24"/>
    </w:rPr>
  </w:style>
  <w:style w:type="paragraph" w:styleId="Heading1">
    <w:name w:val="heading 1"/>
    <w:basedOn w:val="Normal"/>
    <w:next w:val="Normal"/>
    <w:link w:val="Heading1Char"/>
    <w:uiPriority w:val="9"/>
    <w:qFormat/>
    <w:rsid w:val="006B5F81"/>
    <w:pPr>
      <w:keepNext/>
      <w:numPr>
        <w:numId w:val="19"/>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325C60"/>
    <w:pPr>
      <w:keepNext/>
      <w:numPr>
        <w:ilvl w:val="1"/>
        <w:numId w:val="19"/>
      </w:numPr>
      <w:spacing w:before="240" w:after="6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B5F81"/>
    <w:pPr>
      <w:keepNext/>
      <w:numPr>
        <w:ilvl w:val="2"/>
        <w:numId w:val="19"/>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6B5F81"/>
    <w:pPr>
      <w:keepNext/>
      <w:numPr>
        <w:ilvl w:val="3"/>
        <w:numId w:val="19"/>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6B5F81"/>
    <w:pPr>
      <w:numPr>
        <w:ilvl w:val="4"/>
        <w:numId w:val="19"/>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6B5F81"/>
    <w:pPr>
      <w:numPr>
        <w:ilvl w:val="5"/>
        <w:numId w:val="19"/>
      </w:num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6B5F81"/>
    <w:pPr>
      <w:numPr>
        <w:ilvl w:val="6"/>
        <w:numId w:val="19"/>
      </w:numPr>
      <w:spacing w:before="240" w:after="60"/>
      <w:outlineLvl w:val="6"/>
    </w:pPr>
    <w:rPr>
      <w:rFonts w:cstheme="majorBidi"/>
    </w:rPr>
  </w:style>
  <w:style w:type="paragraph" w:styleId="Heading8">
    <w:name w:val="heading 8"/>
    <w:basedOn w:val="Normal"/>
    <w:next w:val="Normal"/>
    <w:link w:val="Heading8Char"/>
    <w:uiPriority w:val="9"/>
    <w:unhideWhenUsed/>
    <w:qFormat/>
    <w:rsid w:val="006B5F81"/>
    <w:pPr>
      <w:numPr>
        <w:ilvl w:val="7"/>
        <w:numId w:val="19"/>
      </w:numPr>
      <w:spacing w:before="240" w:after="60"/>
      <w:outlineLvl w:val="7"/>
    </w:pPr>
    <w:rPr>
      <w:rFonts w:cstheme="majorBidi"/>
      <w:i/>
      <w:iCs/>
    </w:rPr>
  </w:style>
  <w:style w:type="paragraph" w:styleId="Heading9">
    <w:name w:val="heading 9"/>
    <w:basedOn w:val="Normal"/>
    <w:next w:val="Normal"/>
    <w:link w:val="Heading9Char"/>
    <w:uiPriority w:val="9"/>
    <w:unhideWhenUsed/>
    <w:qFormat/>
    <w:rsid w:val="006B5F81"/>
    <w:pPr>
      <w:numPr>
        <w:ilvl w:val="8"/>
        <w:numId w:val="19"/>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F8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325C6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B5F8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6B5F81"/>
    <w:rPr>
      <w:rFonts w:cstheme="majorBidi"/>
      <w:b/>
      <w:bCs/>
      <w:sz w:val="28"/>
      <w:szCs w:val="28"/>
    </w:rPr>
  </w:style>
  <w:style w:type="character" w:customStyle="1" w:styleId="Heading5Char">
    <w:name w:val="Heading 5 Char"/>
    <w:basedOn w:val="DefaultParagraphFont"/>
    <w:link w:val="Heading5"/>
    <w:uiPriority w:val="9"/>
    <w:rsid w:val="006B5F81"/>
    <w:rPr>
      <w:rFonts w:cstheme="majorBidi"/>
      <w:b/>
      <w:bCs/>
      <w:i/>
      <w:iCs/>
      <w:sz w:val="26"/>
      <w:szCs w:val="26"/>
    </w:rPr>
  </w:style>
  <w:style w:type="character" w:customStyle="1" w:styleId="Heading6Char">
    <w:name w:val="Heading 6 Char"/>
    <w:basedOn w:val="DefaultParagraphFont"/>
    <w:link w:val="Heading6"/>
    <w:uiPriority w:val="9"/>
    <w:rsid w:val="006B5F81"/>
    <w:rPr>
      <w:rFonts w:cstheme="majorBidi"/>
      <w:b/>
      <w:bCs/>
    </w:rPr>
  </w:style>
  <w:style w:type="character" w:customStyle="1" w:styleId="Heading7Char">
    <w:name w:val="Heading 7 Char"/>
    <w:basedOn w:val="DefaultParagraphFont"/>
    <w:link w:val="Heading7"/>
    <w:uiPriority w:val="9"/>
    <w:rsid w:val="006B5F81"/>
    <w:rPr>
      <w:rFonts w:cstheme="majorBidi"/>
      <w:sz w:val="24"/>
      <w:szCs w:val="24"/>
    </w:rPr>
  </w:style>
  <w:style w:type="character" w:customStyle="1" w:styleId="Heading8Char">
    <w:name w:val="Heading 8 Char"/>
    <w:basedOn w:val="DefaultParagraphFont"/>
    <w:link w:val="Heading8"/>
    <w:uiPriority w:val="9"/>
    <w:rsid w:val="006B5F81"/>
    <w:rPr>
      <w:rFonts w:cstheme="majorBidi"/>
      <w:i/>
      <w:iCs/>
      <w:sz w:val="24"/>
      <w:szCs w:val="24"/>
    </w:rPr>
  </w:style>
  <w:style w:type="character" w:customStyle="1" w:styleId="Heading9Char">
    <w:name w:val="Heading 9 Char"/>
    <w:basedOn w:val="DefaultParagraphFont"/>
    <w:link w:val="Heading9"/>
    <w:uiPriority w:val="9"/>
    <w:rsid w:val="006B5F81"/>
    <w:rPr>
      <w:rFonts w:asciiTheme="majorHAnsi" w:eastAsiaTheme="majorEastAsia" w:hAnsiTheme="majorHAnsi" w:cstheme="majorBidi"/>
    </w:rPr>
  </w:style>
  <w:style w:type="paragraph" w:styleId="Title">
    <w:name w:val="Title"/>
    <w:basedOn w:val="Normal"/>
    <w:next w:val="Normal"/>
    <w:link w:val="TitleChar"/>
    <w:uiPriority w:val="10"/>
    <w:qFormat/>
    <w:rsid w:val="006B5F8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B5F81"/>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B5F81"/>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B5F81"/>
    <w:rPr>
      <w:rFonts w:asciiTheme="majorHAnsi" w:eastAsiaTheme="majorEastAsia" w:hAnsiTheme="majorHAnsi" w:cstheme="majorBidi"/>
      <w:sz w:val="24"/>
      <w:szCs w:val="24"/>
    </w:rPr>
  </w:style>
  <w:style w:type="character" w:styleId="Strong">
    <w:name w:val="Strong"/>
    <w:basedOn w:val="DefaultParagraphFont"/>
    <w:uiPriority w:val="22"/>
    <w:qFormat/>
    <w:rsid w:val="006B5F81"/>
    <w:rPr>
      <w:b/>
      <w:bCs/>
    </w:rPr>
  </w:style>
  <w:style w:type="paragraph" w:styleId="Caption">
    <w:name w:val="caption"/>
    <w:basedOn w:val="Normal"/>
    <w:next w:val="Normal"/>
    <w:uiPriority w:val="35"/>
    <w:semiHidden/>
    <w:unhideWhenUsed/>
    <w:rsid w:val="00B63685"/>
    <w:pPr>
      <w:spacing w:line="240" w:lineRule="auto"/>
    </w:pPr>
    <w:rPr>
      <w:b/>
      <w:bCs/>
      <w:smallCaps/>
      <w:color w:val="44546A" w:themeColor="text2"/>
    </w:rPr>
  </w:style>
  <w:style w:type="character" w:styleId="Emphasis">
    <w:name w:val="Emphasis"/>
    <w:basedOn w:val="DefaultParagraphFont"/>
    <w:uiPriority w:val="20"/>
    <w:qFormat/>
    <w:rsid w:val="006B5F81"/>
    <w:rPr>
      <w:rFonts w:asciiTheme="minorHAnsi" w:hAnsiTheme="minorHAnsi"/>
      <w:b/>
      <w:i/>
      <w:iCs/>
    </w:rPr>
  </w:style>
  <w:style w:type="paragraph" w:styleId="NoSpacing">
    <w:name w:val="No Spacing"/>
    <w:basedOn w:val="Normal"/>
    <w:uiPriority w:val="1"/>
    <w:qFormat/>
    <w:rsid w:val="006B5F81"/>
    <w:rPr>
      <w:szCs w:val="32"/>
    </w:rPr>
  </w:style>
  <w:style w:type="paragraph" w:styleId="Quote">
    <w:name w:val="Quote"/>
    <w:basedOn w:val="Normal"/>
    <w:next w:val="Normal"/>
    <w:link w:val="QuoteChar"/>
    <w:uiPriority w:val="29"/>
    <w:qFormat/>
    <w:rsid w:val="006B5F81"/>
    <w:rPr>
      <w:i/>
    </w:rPr>
  </w:style>
  <w:style w:type="character" w:customStyle="1" w:styleId="QuoteChar">
    <w:name w:val="Quote Char"/>
    <w:basedOn w:val="DefaultParagraphFont"/>
    <w:link w:val="Quote"/>
    <w:uiPriority w:val="29"/>
    <w:rsid w:val="006B5F81"/>
    <w:rPr>
      <w:i/>
      <w:sz w:val="24"/>
      <w:szCs w:val="24"/>
    </w:rPr>
  </w:style>
  <w:style w:type="paragraph" w:styleId="IntenseQuote">
    <w:name w:val="Intense Quote"/>
    <w:basedOn w:val="Normal"/>
    <w:next w:val="Normal"/>
    <w:link w:val="IntenseQuoteChar"/>
    <w:uiPriority w:val="30"/>
    <w:qFormat/>
    <w:rsid w:val="006B5F81"/>
    <w:pPr>
      <w:ind w:left="720" w:right="720"/>
    </w:pPr>
    <w:rPr>
      <w:rFonts w:cstheme="majorBidi"/>
      <w:b/>
      <w:i/>
      <w:szCs w:val="22"/>
    </w:rPr>
  </w:style>
  <w:style w:type="character" w:customStyle="1" w:styleId="IntenseQuoteChar">
    <w:name w:val="Intense Quote Char"/>
    <w:basedOn w:val="DefaultParagraphFont"/>
    <w:link w:val="IntenseQuote"/>
    <w:uiPriority w:val="30"/>
    <w:rsid w:val="006B5F81"/>
    <w:rPr>
      <w:rFonts w:cstheme="majorBidi"/>
      <w:b/>
      <w:i/>
      <w:sz w:val="24"/>
    </w:rPr>
  </w:style>
  <w:style w:type="character" w:styleId="SubtleEmphasis">
    <w:name w:val="Subtle Emphasis"/>
    <w:uiPriority w:val="19"/>
    <w:qFormat/>
    <w:rsid w:val="006B5F81"/>
    <w:rPr>
      <w:i/>
      <w:color w:val="5A5A5A" w:themeColor="text1" w:themeTint="A5"/>
    </w:rPr>
  </w:style>
  <w:style w:type="character" w:styleId="IntenseEmphasis">
    <w:name w:val="Intense Emphasis"/>
    <w:basedOn w:val="DefaultParagraphFont"/>
    <w:uiPriority w:val="21"/>
    <w:qFormat/>
    <w:rsid w:val="006B5F81"/>
    <w:rPr>
      <w:b/>
      <w:i/>
      <w:sz w:val="24"/>
      <w:szCs w:val="24"/>
      <w:u w:val="single"/>
    </w:rPr>
  </w:style>
  <w:style w:type="character" w:styleId="SubtleReference">
    <w:name w:val="Subtle Reference"/>
    <w:basedOn w:val="DefaultParagraphFont"/>
    <w:uiPriority w:val="31"/>
    <w:qFormat/>
    <w:rsid w:val="006B5F81"/>
    <w:rPr>
      <w:sz w:val="24"/>
      <w:szCs w:val="24"/>
      <w:u w:val="single"/>
    </w:rPr>
  </w:style>
  <w:style w:type="character" w:styleId="IntenseReference">
    <w:name w:val="Intense Reference"/>
    <w:basedOn w:val="DefaultParagraphFont"/>
    <w:uiPriority w:val="32"/>
    <w:qFormat/>
    <w:rsid w:val="006B5F81"/>
    <w:rPr>
      <w:b/>
      <w:sz w:val="24"/>
      <w:u w:val="single"/>
    </w:rPr>
  </w:style>
  <w:style w:type="character" w:styleId="BookTitle">
    <w:name w:val="Book Title"/>
    <w:basedOn w:val="DefaultParagraphFont"/>
    <w:uiPriority w:val="33"/>
    <w:qFormat/>
    <w:rsid w:val="006B5F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B5F81"/>
    <w:pPr>
      <w:outlineLvl w:val="9"/>
    </w:pPr>
  </w:style>
  <w:style w:type="paragraph" w:styleId="ListParagraph">
    <w:name w:val="List Paragraph"/>
    <w:basedOn w:val="Normal"/>
    <w:uiPriority w:val="34"/>
    <w:qFormat/>
    <w:rsid w:val="006B5F81"/>
    <w:pPr>
      <w:ind w:left="720"/>
      <w:contextualSpacing/>
    </w:pPr>
  </w:style>
  <w:style w:type="table" w:styleId="TableGrid">
    <w:name w:val="Table Grid"/>
    <w:basedOn w:val="TableNormal"/>
    <w:uiPriority w:val="39"/>
    <w:rsid w:val="00376FA0"/>
    <w:pPr>
      <w:spacing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Header">
    <w:name w:val="header"/>
    <w:basedOn w:val="Normal"/>
    <w:link w:val="HeaderChar"/>
    <w:uiPriority w:val="99"/>
    <w:unhideWhenUsed/>
    <w:rsid w:val="00325C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C60"/>
    <w:rPr>
      <w:sz w:val="24"/>
      <w:szCs w:val="24"/>
    </w:rPr>
  </w:style>
  <w:style w:type="paragraph" w:styleId="Footer">
    <w:name w:val="footer"/>
    <w:basedOn w:val="Normal"/>
    <w:link w:val="FooterChar"/>
    <w:uiPriority w:val="99"/>
    <w:unhideWhenUsed/>
    <w:rsid w:val="00325C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C6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Black">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elvetica Now">
      <a:majorFont>
        <a:latin typeface="Helvetica Now Text"/>
        <a:ea typeface=""/>
        <a:cs typeface=""/>
      </a:majorFont>
      <a:minorFont>
        <a:latin typeface="Helvetica Now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C93C0-D621-4F1E-A0F7-58F513FE1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12</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O'Neill</dc:creator>
  <cp:keywords/>
  <dc:description/>
  <cp:lastModifiedBy>Tyler O'Neill</cp:lastModifiedBy>
  <cp:revision>20</cp:revision>
  <dcterms:created xsi:type="dcterms:W3CDTF">2020-04-09T03:04:00Z</dcterms:created>
  <dcterms:modified xsi:type="dcterms:W3CDTF">2020-05-30T16:15:00Z</dcterms:modified>
</cp:coreProperties>
</file>