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26334" w14:textId="3B038BBA" w:rsidR="00C36A69" w:rsidRDefault="00325C60" w:rsidP="00FD01CD">
      <w:pPr>
        <w:pStyle w:val="Title"/>
      </w:pPr>
      <w:r>
        <w:t xml:space="preserve">WikiWalks – </w:t>
      </w:r>
      <w:r w:rsidR="00400523">
        <w:t>Master Test Plan</w:t>
      </w:r>
    </w:p>
    <w:p w14:paraId="73D590BD" w14:textId="12143BDC" w:rsidR="00325C60" w:rsidRDefault="00325C60" w:rsidP="00FD01CD">
      <w:pPr>
        <w:pStyle w:val="Heading1"/>
      </w:pPr>
      <w:r>
        <w:t>Introduction</w:t>
      </w:r>
    </w:p>
    <w:p w14:paraId="2D491FDE" w14:textId="33F8B93F" w:rsidR="00400523" w:rsidRPr="00400523" w:rsidRDefault="00400523" w:rsidP="00400523">
      <w:pPr>
        <w:pStyle w:val="Heading2"/>
      </w:pPr>
      <w:r>
        <w:t>Project &amp; Project Objective</w:t>
      </w:r>
    </w:p>
    <w:p w14:paraId="0961E086" w14:textId="71DDF595" w:rsidR="00325C60" w:rsidRDefault="00325C60" w:rsidP="00FD01CD">
      <w:r w:rsidRPr="00325C60">
        <w:t xml:space="preserve">WikiWalks is a </w:t>
      </w:r>
      <w:r w:rsidR="00FA06AD">
        <w:t>project that aims to create an Android application to crowdsource and display bush paths in the user’s area. Both a front and back-end will need to be created, and it’s important that features can work bug-free for the best user experience.</w:t>
      </w:r>
    </w:p>
    <w:p w14:paraId="18ECFD3E" w14:textId="1DA56D31" w:rsidR="00E43ECF" w:rsidRDefault="00E43ECF" w:rsidP="00E43ECF">
      <w:pPr>
        <w:pStyle w:val="Heading2"/>
      </w:pPr>
      <w:r>
        <w:t>Objective of the Master Test Plan</w:t>
      </w:r>
    </w:p>
    <w:p w14:paraId="6E5AB894" w14:textId="6D63A904" w:rsidR="00FA06AD" w:rsidRPr="00FA06AD" w:rsidRDefault="005F20B2" w:rsidP="00FA06AD">
      <w:r>
        <w:t xml:space="preserve">The objective of the master test plan is to provide information about testing methodology and activities that can help ensure that all features implemented into the WikiWalks app are functional, bug-free, and intuitive to use. </w:t>
      </w:r>
    </w:p>
    <w:p w14:paraId="1858A14D" w14:textId="7CF6954F" w:rsidR="00325C60" w:rsidRDefault="00E43ECF" w:rsidP="00FD01CD">
      <w:pPr>
        <w:pStyle w:val="Heading1"/>
      </w:pPr>
      <w:r>
        <w:t>Documentation</w:t>
      </w:r>
    </w:p>
    <w:p w14:paraId="1AE78164" w14:textId="494D3AE5" w:rsidR="00325C60" w:rsidRDefault="00E43ECF" w:rsidP="00FD01CD">
      <w:pPr>
        <w:pStyle w:val="Heading2"/>
      </w:pPr>
      <w:r>
        <w:t>Basis for the Master Test Plan</w:t>
      </w:r>
    </w:p>
    <w:p w14:paraId="32D9523C" w14:textId="451A4AC5" w:rsidR="002106EC" w:rsidRDefault="002106EC" w:rsidP="002106EC">
      <w:r>
        <w:t>The following documents are used as basis for this master test plan:</w:t>
      </w:r>
    </w:p>
    <w:tbl>
      <w:tblPr>
        <w:tblStyle w:val="TableGrid"/>
        <w:tblW w:w="0" w:type="auto"/>
        <w:tblLook w:val="0420" w:firstRow="1" w:lastRow="0" w:firstColumn="0" w:lastColumn="0" w:noHBand="0" w:noVBand="1"/>
      </w:tblPr>
      <w:tblGrid>
        <w:gridCol w:w="2254"/>
        <w:gridCol w:w="2254"/>
        <w:gridCol w:w="2254"/>
        <w:gridCol w:w="2254"/>
      </w:tblGrid>
      <w:tr w:rsidR="002106EC" w14:paraId="257CEAFD" w14:textId="77777777" w:rsidTr="002106EC">
        <w:trPr>
          <w:cnfStyle w:val="100000000000" w:firstRow="1" w:lastRow="0" w:firstColumn="0" w:lastColumn="0" w:oddVBand="0" w:evenVBand="0" w:oddHBand="0" w:evenHBand="0" w:firstRowFirstColumn="0" w:firstRowLastColumn="0" w:lastRowFirstColumn="0" w:lastRowLastColumn="0"/>
        </w:trPr>
        <w:tc>
          <w:tcPr>
            <w:tcW w:w="2254" w:type="dxa"/>
          </w:tcPr>
          <w:p w14:paraId="4B91C1EB" w14:textId="2FC9009C" w:rsidR="002106EC" w:rsidRDefault="002106EC" w:rsidP="002106EC">
            <w:r>
              <w:t>Document name</w:t>
            </w:r>
          </w:p>
        </w:tc>
        <w:tc>
          <w:tcPr>
            <w:tcW w:w="2254" w:type="dxa"/>
          </w:tcPr>
          <w:p w14:paraId="31C93734" w14:textId="18E63366" w:rsidR="002106EC" w:rsidRDefault="002106EC" w:rsidP="002106EC">
            <w:r>
              <w:t>Version</w:t>
            </w:r>
          </w:p>
        </w:tc>
        <w:tc>
          <w:tcPr>
            <w:tcW w:w="2254" w:type="dxa"/>
          </w:tcPr>
          <w:p w14:paraId="0F578FC6" w14:textId="6F547B69" w:rsidR="002106EC" w:rsidRDefault="002106EC" w:rsidP="002106EC">
            <w:r>
              <w:t>Date</w:t>
            </w:r>
          </w:p>
        </w:tc>
        <w:tc>
          <w:tcPr>
            <w:tcW w:w="2254" w:type="dxa"/>
          </w:tcPr>
          <w:p w14:paraId="2D335627" w14:textId="4477DB9E" w:rsidR="002106EC" w:rsidRDefault="002106EC" w:rsidP="002106EC">
            <w:r>
              <w:t>Author</w:t>
            </w:r>
          </w:p>
        </w:tc>
      </w:tr>
      <w:tr w:rsidR="002106EC" w14:paraId="02E01C21" w14:textId="77777777" w:rsidTr="002106EC">
        <w:tc>
          <w:tcPr>
            <w:tcW w:w="2254" w:type="dxa"/>
          </w:tcPr>
          <w:p w14:paraId="444FB710" w14:textId="669CB448" w:rsidR="002106EC" w:rsidRDefault="002106EC" w:rsidP="002106EC">
            <w:r>
              <w:t>Vision</w:t>
            </w:r>
          </w:p>
        </w:tc>
        <w:tc>
          <w:tcPr>
            <w:tcW w:w="2254" w:type="dxa"/>
          </w:tcPr>
          <w:p w14:paraId="412EC1C5" w14:textId="67756C69" w:rsidR="002106EC" w:rsidRDefault="002106EC" w:rsidP="002106EC">
            <w:r>
              <w:t>1.</w:t>
            </w:r>
            <w:r w:rsidR="00610FD0">
              <w:t>1</w:t>
            </w:r>
          </w:p>
        </w:tc>
        <w:tc>
          <w:tcPr>
            <w:tcW w:w="2254" w:type="dxa"/>
          </w:tcPr>
          <w:p w14:paraId="39CC7E0E" w14:textId="786E0179" w:rsidR="002106EC" w:rsidRDefault="002106EC" w:rsidP="002106EC">
            <w:r>
              <w:t>2020-0</w:t>
            </w:r>
            <w:r w:rsidR="00610FD0">
              <w:t>5-31</w:t>
            </w:r>
          </w:p>
        </w:tc>
        <w:tc>
          <w:tcPr>
            <w:tcW w:w="2254" w:type="dxa"/>
          </w:tcPr>
          <w:p w14:paraId="750CB09B" w14:textId="480E1914" w:rsidR="002106EC" w:rsidRDefault="002106EC" w:rsidP="002106EC">
            <w:r>
              <w:t>Tyler</w:t>
            </w:r>
          </w:p>
        </w:tc>
      </w:tr>
      <w:tr w:rsidR="002106EC" w14:paraId="46852A0C" w14:textId="77777777" w:rsidTr="002106EC">
        <w:tc>
          <w:tcPr>
            <w:tcW w:w="2254" w:type="dxa"/>
          </w:tcPr>
          <w:p w14:paraId="6AA3CE2A" w14:textId="2A8053CC" w:rsidR="002106EC" w:rsidRDefault="002106EC" w:rsidP="002106EC">
            <w:r>
              <w:t>Architecture notebook</w:t>
            </w:r>
          </w:p>
        </w:tc>
        <w:tc>
          <w:tcPr>
            <w:tcW w:w="2254" w:type="dxa"/>
          </w:tcPr>
          <w:p w14:paraId="29291999" w14:textId="372F8DB7" w:rsidR="002106EC" w:rsidRDefault="002106EC" w:rsidP="002106EC">
            <w:r>
              <w:t>1.</w:t>
            </w:r>
            <w:r w:rsidR="00610FD0">
              <w:t>1</w:t>
            </w:r>
          </w:p>
        </w:tc>
        <w:tc>
          <w:tcPr>
            <w:tcW w:w="2254" w:type="dxa"/>
          </w:tcPr>
          <w:p w14:paraId="28C7C21F" w14:textId="6B8E5625" w:rsidR="002106EC" w:rsidRDefault="002106EC" w:rsidP="002106EC">
            <w:r>
              <w:t>2020-0</w:t>
            </w:r>
            <w:r w:rsidR="00610FD0">
              <w:t>5-31</w:t>
            </w:r>
          </w:p>
        </w:tc>
        <w:tc>
          <w:tcPr>
            <w:tcW w:w="2254" w:type="dxa"/>
          </w:tcPr>
          <w:p w14:paraId="126EFA4D" w14:textId="29C7113F" w:rsidR="002106EC" w:rsidRDefault="002106EC" w:rsidP="002106EC">
            <w:r>
              <w:t>Joey</w:t>
            </w:r>
          </w:p>
        </w:tc>
      </w:tr>
      <w:tr w:rsidR="002106EC" w14:paraId="66F82BD3" w14:textId="77777777" w:rsidTr="002106EC">
        <w:tc>
          <w:tcPr>
            <w:tcW w:w="2254" w:type="dxa"/>
          </w:tcPr>
          <w:p w14:paraId="3FBBADF7" w14:textId="683FDEFB" w:rsidR="002106EC" w:rsidRDefault="002106EC" w:rsidP="002106EC">
            <w:r>
              <w:t>Project plan</w:t>
            </w:r>
          </w:p>
        </w:tc>
        <w:tc>
          <w:tcPr>
            <w:tcW w:w="2254" w:type="dxa"/>
          </w:tcPr>
          <w:p w14:paraId="1E0DB06E" w14:textId="11F567D9" w:rsidR="002106EC" w:rsidRDefault="002106EC" w:rsidP="002106EC">
            <w:r>
              <w:t>1.</w:t>
            </w:r>
            <w:r w:rsidR="00610FD0">
              <w:t>1</w:t>
            </w:r>
          </w:p>
        </w:tc>
        <w:tc>
          <w:tcPr>
            <w:tcW w:w="2254" w:type="dxa"/>
          </w:tcPr>
          <w:p w14:paraId="0E361B52" w14:textId="1915A170" w:rsidR="002106EC" w:rsidRDefault="002106EC" w:rsidP="002106EC">
            <w:r>
              <w:t>2020-0</w:t>
            </w:r>
            <w:r w:rsidR="00610FD0">
              <w:t>5-31</w:t>
            </w:r>
          </w:p>
        </w:tc>
        <w:tc>
          <w:tcPr>
            <w:tcW w:w="2254" w:type="dxa"/>
          </w:tcPr>
          <w:p w14:paraId="4CC2C479" w14:textId="6E505986" w:rsidR="002106EC" w:rsidRDefault="002106EC" w:rsidP="002106EC">
            <w:r>
              <w:t>Tyler</w:t>
            </w:r>
          </w:p>
        </w:tc>
      </w:tr>
    </w:tbl>
    <w:p w14:paraId="1CB3532A" w14:textId="77777777" w:rsidR="002106EC" w:rsidRPr="002106EC" w:rsidRDefault="002106EC" w:rsidP="002106EC"/>
    <w:p w14:paraId="445284DB" w14:textId="6367D6F3" w:rsidR="00325C60" w:rsidRDefault="00E43ECF" w:rsidP="00FD01CD">
      <w:pPr>
        <w:pStyle w:val="Heading2"/>
      </w:pPr>
      <w:r>
        <w:lastRenderedPageBreak/>
        <w:t>Test Basis</w:t>
      </w:r>
    </w:p>
    <w:tbl>
      <w:tblPr>
        <w:tblStyle w:val="TableGrid"/>
        <w:tblW w:w="0" w:type="auto"/>
        <w:tblLook w:val="0420" w:firstRow="1" w:lastRow="0" w:firstColumn="0" w:lastColumn="0" w:noHBand="0" w:noVBand="1"/>
      </w:tblPr>
      <w:tblGrid>
        <w:gridCol w:w="2254"/>
        <w:gridCol w:w="2254"/>
        <w:gridCol w:w="2254"/>
        <w:gridCol w:w="2254"/>
      </w:tblGrid>
      <w:tr w:rsidR="002106EC" w14:paraId="55DE4F3C" w14:textId="77777777" w:rsidTr="002106EC">
        <w:trPr>
          <w:cnfStyle w:val="100000000000" w:firstRow="1" w:lastRow="0" w:firstColumn="0" w:lastColumn="0" w:oddVBand="0" w:evenVBand="0" w:oddHBand="0" w:evenHBand="0" w:firstRowFirstColumn="0" w:firstRowLastColumn="0" w:lastRowFirstColumn="0" w:lastRowLastColumn="0"/>
        </w:trPr>
        <w:tc>
          <w:tcPr>
            <w:tcW w:w="2254" w:type="dxa"/>
          </w:tcPr>
          <w:p w14:paraId="3CFAAE0F" w14:textId="7BF7FA75" w:rsidR="002106EC" w:rsidRDefault="002106EC" w:rsidP="002106EC">
            <w:r>
              <w:t>Document name</w:t>
            </w:r>
          </w:p>
        </w:tc>
        <w:tc>
          <w:tcPr>
            <w:tcW w:w="2254" w:type="dxa"/>
          </w:tcPr>
          <w:p w14:paraId="77F457D4" w14:textId="1746C4C3" w:rsidR="002106EC" w:rsidRDefault="002106EC" w:rsidP="002106EC">
            <w:r>
              <w:t>Version</w:t>
            </w:r>
          </w:p>
        </w:tc>
        <w:tc>
          <w:tcPr>
            <w:tcW w:w="2254" w:type="dxa"/>
          </w:tcPr>
          <w:p w14:paraId="73DA4CCF" w14:textId="4926F654" w:rsidR="002106EC" w:rsidRDefault="002106EC" w:rsidP="002106EC">
            <w:r>
              <w:t>Date</w:t>
            </w:r>
          </w:p>
        </w:tc>
        <w:tc>
          <w:tcPr>
            <w:tcW w:w="2254" w:type="dxa"/>
          </w:tcPr>
          <w:p w14:paraId="18C19784" w14:textId="2DA2F986" w:rsidR="002106EC" w:rsidRDefault="002106EC" w:rsidP="002106EC">
            <w:r>
              <w:t>Author</w:t>
            </w:r>
          </w:p>
        </w:tc>
      </w:tr>
      <w:tr w:rsidR="002106EC" w14:paraId="2A15A9D3" w14:textId="77777777" w:rsidTr="002106EC">
        <w:tc>
          <w:tcPr>
            <w:tcW w:w="2254" w:type="dxa"/>
          </w:tcPr>
          <w:p w14:paraId="4C92980C" w14:textId="140FF485" w:rsidR="002106EC" w:rsidRDefault="002106EC" w:rsidP="002106EC">
            <w:r>
              <w:t>Use case model</w:t>
            </w:r>
          </w:p>
        </w:tc>
        <w:tc>
          <w:tcPr>
            <w:tcW w:w="2254" w:type="dxa"/>
          </w:tcPr>
          <w:p w14:paraId="2EDFE9BD" w14:textId="67C938DB" w:rsidR="002106EC" w:rsidRDefault="002106EC" w:rsidP="002106EC">
            <w:r>
              <w:t>1.0</w:t>
            </w:r>
          </w:p>
        </w:tc>
        <w:tc>
          <w:tcPr>
            <w:tcW w:w="2254" w:type="dxa"/>
          </w:tcPr>
          <w:p w14:paraId="5F16C848" w14:textId="2D1EE85A" w:rsidR="002106EC" w:rsidRDefault="002106EC" w:rsidP="002106EC">
            <w:r>
              <w:t>2020-04-07</w:t>
            </w:r>
          </w:p>
        </w:tc>
        <w:tc>
          <w:tcPr>
            <w:tcW w:w="2254" w:type="dxa"/>
          </w:tcPr>
          <w:p w14:paraId="080E5D15" w14:textId="26A670DF" w:rsidR="002106EC" w:rsidRDefault="002106EC" w:rsidP="002106EC">
            <w:r>
              <w:t>Tyler</w:t>
            </w:r>
          </w:p>
        </w:tc>
      </w:tr>
      <w:tr w:rsidR="002106EC" w14:paraId="60EDC75D" w14:textId="77777777" w:rsidTr="002106EC">
        <w:tc>
          <w:tcPr>
            <w:tcW w:w="2254" w:type="dxa"/>
          </w:tcPr>
          <w:p w14:paraId="1C20CA2A" w14:textId="078D8EAD" w:rsidR="002106EC" w:rsidRDefault="002106EC" w:rsidP="002106EC">
            <w:r>
              <w:t>Domain model</w:t>
            </w:r>
          </w:p>
        </w:tc>
        <w:tc>
          <w:tcPr>
            <w:tcW w:w="2254" w:type="dxa"/>
          </w:tcPr>
          <w:p w14:paraId="30F85DD0" w14:textId="230C726C" w:rsidR="002106EC" w:rsidRDefault="002106EC" w:rsidP="002106EC">
            <w:r>
              <w:t>1.0</w:t>
            </w:r>
          </w:p>
        </w:tc>
        <w:tc>
          <w:tcPr>
            <w:tcW w:w="2254" w:type="dxa"/>
          </w:tcPr>
          <w:p w14:paraId="4333C303" w14:textId="1E022888" w:rsidR="002106EC" w:rsidRDefault="002106EC" w:rsidP="002106EC">
            <w:r>
              <w:t>2020-04-11</w:t>
            </w:r>
          </w:p>
        </w:tc>
        <w:tc>
          <w:tcPr>
            <w:tcW w:w="2254" w:type="dxa"/>
          </w:tcPr>
          <w:p w14:paraId="33CD2AC0" w14:textId="6B1D308D" w:rsidR="002106EC" w:rsidRDefault="002106EC" w:rsidP="002106EC">
            <w:r>
              <w:t>Tyler</w:t>
            </w:r>
          </w:p>
        </w:tc>
      </w:tr>
      <w:tr w:rsidR="002106EC" w14:paraId="4EB27571" w14:textId="77777777" w:rsidTr="002106EC">
        <w:tc>
          <w:tcPr>
            <w:tcW w:w="2254" w:type="dxa"/>
          </w:tcPr>
          <w:p w14:paraId="6243E1A3" w14:textId="6F5F5D8A" w:rsidR="002106EC" w:rsidRDefault="002106EC" w:rsidP="002106EC">
            <w:r>
              <w:t>NFR analysis</w:t>
            </w:r>
          </w:p>
        </w:tc>
        <w:tc>
          <w:tcPr>
            <w:tcW w:w="2254" w:type="dxa"/>
          </w:tcPr>
          <w:p w14:paraId="613423AC" w14:textId="3FB2214C" w:rsidR="002106EC" w:rsidRDefault="002106EC" w:rsidP="002106EC">
            <w:r>
              <w:t>1.0</w:t>
            </w:r>
          </w:p>
        </w:tc>
        <w:tc>
          <w:tcPr>
            <w:tcW w:w="2254" w:type="dxa"/>
          </w:tcPr>
          <w:p w14:paraId="2849682F" w14:textId="42A480E5" w:rsidR="002106EC" w:rsidRDefault="002106EC" w:rsidP="002106EC">
            <w:r>
              <w:t>2020-04-11</w:t>
            </w:r>
          </w:p>
        </w:tc>
        <w:tc>
          <w:tcPr>
            <w:tcW w:w="2254" w:type="dxa"/>
          </w:tcPr>
          <w:p w14:paraId="232E9FBA" w14:textId="4019A9DB" w:rsidR="002106EC" w:rsidRDefault="002106EC" w:rsidP="002106EC">
            <w:r>
              <w:t>Tyler</w:t>
            </w:r>
          </w:p>
        </w:tc>
      </w:tr>
    </w:tbl>
    <w:p w14:paraId="57D33029" w14:textId="1B813029" w:rsidR="00325C60" w:rsidRDefault="00E43ECF" w:rsidP="00EF4EDE">
      <w:pPr>
        <w:pStyle w:val="Heading1"/>
      </w:pPr>
      <w:r>
        <w:t>Test Strategy</w:t>
      </w:r>
    </w:p>
    <w:p w14:paraId="2EAA3BD6" w14:textId="76CE0307" w:rsidR="00325C60" w:rsidRDefault="00E43ECF" w:rsidP="00FD01CD">
      <w:pPr>
        <w:pStyle w:val="Heading2"/>
      </w:pPr>
      <w:r>
        <w:t>Risk Analyses</w:t>
      </w:r>
    </w:p>
    <w:p w14:paraId="5857234B" w14:textId="5687C13D" w:rsidR="00E43ECF" w:rsidRDefault="00E43ECF" w:rsidP="00E43ECF">
      <w:pPr>
        <w:pStyle w:val="Heading3"/>
      </w:pPr>
      <w:r>
        <w:t>Product Risk Analysis</w:t>
      </w:r>
    </w:p>
    <w:tbl>
      <w:tblPr>
        <w:tblStyle w:val="TableGrid"/>
        <w:tblW w:w="0" w:type="auto"/>
        <w:tblLook w:val="0420" w:firstRow="1" w:lastRow="0" w:firstColumn="0" w:lastColumn="0" w:noHBand="0" w:noVBand="1"/>
      </w:tblPr>
      <w:tblGrid>
        <w:gridCol w:w="1271"/>
        <w:gridCol w:w="1985"/>
        <w:gridCol w:w="4922"/>
        <w:gridCol w:w="838"/>
      </w:tblGrid>
      <w:tr w:rsidR="00B04088" w14:paraId="4186A198" w14:textId="77777777" w:rsidTr="00B04088">
        <w:trPr>
          <w:cnfStyle w:val="100000000000" w:firstRow="1" w:lastRow="0" w:firstColumn="0" w:lastColumn="0" w:oddVBand="0" w:evenVBand="0" w:oddHBand="0" w:evenHBand="0" w:firstRowFirstColumn="0" w:firstRowLastColumn="0" w:lastRowFirstColumn="0" w:lastRowLastColumn="0"/>
        </w:trPr>
        <w:tc>
          <w:tcPr>
            <w:tcW w:w="1271" w:type="dxa"/>
          </w:tcPr>
          <w:p w14:paraId="2ACF54B4" w14:textId="5CEFB96A" w:rsidR="00B04088" w:rsidRDefault="00B04088" w:rsidP="00B04088">
            <w:bookmarkStart w:id="0" w:name="_Hlk37598914"/>
            <w:r>
              <w:t>Product Risk</w:t>
            </w:r>
          </w:p>
        </w:tc>
        <w:tc>
          <w:tcPr>
            <w:tcW w:w="1985" w:type="dxa"/>
          </w:tcPr>
          <w:p w14:paraId="6EF13D4D" w14:textId="2C11EFB4" w:rsidR="00B04088" w:rsidRDefault="00B04088" w:rsidP="00B04088">
            <w:r>
              <w:t>Characteristic</w:t>
            </w:r>
          </w:p>
        </w:tc>
        <w:tc>
          <w:tcPr>
            <w:tcW w:w="4922" w:type="dxa"/>
          </w:tcPr>
          <w:p w14:paraId="37C9B0DA" w14:textId="6A3F2476" w:rsidR="00B04088" w:rsidRDefault="00B04088" w:rsidP="00B04088">
            <w:r>
              <w:t>Description</w:t>
            </w:r>
          </w:p>
        </w:tc>
        <w:tc>
          <w:tcPr>
            <w:tcW w:w="838" w:type="dxa"/>
          </w:tcPr>
          <w:p w14:paraId="4F927B07" w14:textId="5819E37F" w:rsidR="00B04088" w:rsidRDefault="00B04088" w:rsidP="00B04088">
            <w:r>
              <w:t>Risk Class</w:t>
            </w:r>
          </w:p>
        </w:tc>
      </w:tr>
      <w:tr w:rsidR="00B04088" w14:paraId="6060D27B" w14:textId="77777777" w:rsidTr="00B04088">
        <w:tc>
          <w:tcPr>
            <w:tcW w:w="1271" w:type="dxa"/>
          </w:tcPr>
          <w:p w14:paraId="64F22D31" w14:textId="4D194CBA" w:rsidR="00B04088" w:rsidRDefault="00B04088" w:rsidP="00B04088">
            <w:r>
              <w:t>1</w:t>
            </w:r>
          </w:p>
        </w:tc>
        <w:tc>
          <w:tcPr>
            <w:tcW w:w="1985" w:type="dxa"/>
          </w:tcPr>
          <w:p w14:paraId="39BC9CFF" w14:textId="07EC9572" w:rsidR="00B04088" w:rsidRDefault="00B04088" w:rsidP="00B04088">
            <w:r>
              <w:t>Performance</w:t>
            </w:r>
          </w:p>
        </w:tc>
        <w:tc>
          <w:tcPr>
            <w:tcW w:w="4922" w:type="dxa"/>
          </w:tcPr>
          <w:p w14:paraId="13DFC791" w14:textId="1E9E50E6" w:rsidR="00B04088" w:rsidRDefault="00EF7A3B" w:rsidP="00B04088">
            <w:r>
              <w:t>Software is inefficient and slow</w:t>
            </w:r>
          </w:p>
        </w:tc>
        <w:tc>
          <w:tcPr>
            <w:tcW w:w="838" w:type="dxa"/>
          </w:tcPr>
          <w:p w14:paraId="0AF7D2DB" w14:textId="25214CB8" w:rsidR="00B04088" w:rsidRDefault="00EF7A3B" w:rsidP="00B04088">
            <w:r>
              <w:t>A</w:t>
            </w:r>
          </w:p>
        </w:tc>
      </w:tr>
      <w:tr w:rsidR="00B04088" w14:paraId="20CD8BCD" w14:textId="77777777" w:rsidTr="00B04088">
        <w:tc>
          <w:tcPr>
            <w:tcW w:w="1271" w:type="dxa"/>
          </w:tcPr>
          <w:p w14:paraId="7D7797FD" w14:textId="0988FB80" w:rsidR="00B04088" w:rsidRDefault="00EF7A3B" w:rsidP="00B04088">
            <w:r>
              <w:t>2</w:t>
            </w:r>
          </w:p>
        </w:tc>
        <w:tc>
          <w:tcPr>
            <w:tcW w:w="1985" w:type="dxa"/>
          </w:tcPr>
          <w:p w14:paraId="700EC6E8" w14:textId="62569119" w:rsidR="00B04088" w:rsidRDefault="00EF7A3B" w:rsidP="00B04088">
            <w:r>
              <w:t>Data integrity</w:t>
            </w:r>
          </w:p>
        </w:tc>
        <w:tc>
          <w:tcPr>
            <w:tcW w:w="4922" w:type="dxa"/>
          </w:tcPr>
          <w:p w14:paraId="01F1B82F" w14:textId="276D425A" w:rsidR="00B04088" w:rsidRDefault="00EF7A3B" w:rsidP="00B04088">
            <w:r>
              <w:t>Database corruption causes loss of paths</w:t>
            </w:r>
          </w:p>
        </w:tc>
        <w:tc>
          <w:tcPr>
            <w:tcW w:w="838" w:type="dxa"/>
          </w:tcPr>
          <w:p w14:paraId="313386F7" w14:textId="298B108A" w:rsidR="00B04088" w:rsidRDefault="00EF7A3B" w:rsidP="00B04088">
            <w:r>
              <w:t>A</w:t>
            </w:r>
          </w:p>
        </w:tc>
      </w:tr>
      <w:tr w:rsidR="00B04088" w14:paraId="6976722B" w14:textId="77777777" w:rsidTr="00B04088">
        <w:tc>
          <w:tcPr>
            <w:tcW w:w="1271" w:type="dxa"/>
          </w:tcPr>
          <w:p w14:paraId="0878E854" w14:textId="57064E9B" w:rsidR="00B04088" w:rsidRDefault="00EF7A3B" w:rsidP="00B04088">
            <w:r>
              <w:t>3</w:t>
            </w:r>
          </w:p>
        </w:tc>
        <w:tc>
          <w:tcPr>
            <w:tcW w:w="1985" w:type="dxa"/>
          </w:tcPr>
          <w:p w14:paraId="2175A27A" w14:textId="3243FF1A" w:rsidR="00B04088" w:rsidRDefault="00EF7A3B" w:rsidP="00B04088">
            <w:r>
              <w:t>Usability</w:t>
            </w:r>
          </w:p>
        </w:tc>
        <w:tc>
          <w:tcPr>
            <w:tcW w:w="4922" w:type="dxa"/>
          </w:tcPr>
          <w:p w14:paraId="38E6F27F" w14:textId="50145299" w:rsidR="00B04088" w:rsidRDefault="00EF7A3B" w:rsidP="00B04088">
            <w:r>
              <w:t>UI is too complex or too over-simplified to use efficiently</w:t>
            </w:r>
          </w:p>
        </w:tc>
        <w:tc>
          <w:tcPr>
            <w:tcW w:w="838" w:type="dxa"/>
          </w:tcPr>
          <w:p w14:paraId="0EF1B341" w14:textId="36B194F2" w:rsidR="00B04088" w:rsidRDefault="00EF7A3B" w:rsidP="00B04088">
            <w:r>
              <w:t>B</w:t>
            </w:r>
          </w:p>
        </w:tc>
      </w:tr>
      <w:tr w:rsidR="00EF7A3B" w14:paraId="34BE9ACB" w14:textId="77777777" w:rsidTr="00B04088">
        <w:tc>
          <w:tcPr>
            <w:tcW w:w="1271" w:type="dxa"/>
          </w:tcPr>
          <w:p w14:paraId="74B92E97" w14:textId="0F453CC2" w:rsidR="00EF7A3B" w:rsidRDefault="00EF7A3B" w:rsidP="00B04088">
            <w:r>
              <w:t>4</w:t>
            </w:r>
          </w:p>
        </w:tc>
        <w:tc>
          <w:tcPr>
            <w:tcW w:w="1985" w:type="dxa"/>
          </w:tcPr>
          <w:p w14:paraId="7F3D4320" w14:textId="6D12F5BA" w:rsidR="00EF7A3B" w:rsidRDefault="00603BF2" w:rsidP="00B04088">
            <w:r>
              <w:t>Reliability</w:t>
            </w:r>
          </w:p>
        </w:tc>
        <w:tc>
          <w:tcPr>
            <w:tcW w:w="4922" w:type="dxa"/>
          </w:tcPr>
          <w:p w14:paraId="6C450E98" w14:textId="2470A9F8" w:rsidR="00EF7A3B" w:rsidRDefault="00603BF2" w:rsidP="00B04088">
            <w:r>
              <w:t>Software crashes or is buggy</w:t>
            </w:r>
          </w:p>
        </w:tc>
        <w:tc>
          <w:tcPr>
            <w:tcW w:w="838" w:type="dxa"/>
          </w:tcPr>
          <w:p w14:paraId="304DD3AF" w14:textId="4486BE5B" w:rsidR="00EF7A3B" w:rsidRDefault="00603BF2" w:rsidP="00B04088">
            <w:r>
              <w:t>A</w:t>
            </w:r>
          </w:p>
        </w:tc>
      </w:tr>
      <w:tr w:rsidR="00603BF2" w14:paraId="18985E55" w14:textId="77777777" w:rsidTr="00B04088">
        <w:tc>
          <w:tcPr>
            <w:tcW w:w="1271" w:type="dxa"/>
          </w:tcPr>
          <w:p w14:paraId="6E1E60D1" w14:textId="28679888" w:rsidR="00603BF2" w:rsidRDefault="00603BF2" w:rsidP="00B04088">
            <w:r>
              <w:t>5</w:t>
            </w:r>
          </w:p>
        </w:tc>
        <w:tc>
          <w:tcPr>
            <w:tcW w:w="1985" w:type="dxa"/>
          </w:tcPr>
          <w:p w14:paraId="1E7516DB" w14:textId="2AA5C2A1" w:rsidR="00603BF2" w:rsidRDefault="00603BF2" w:rsidP="00B04088">
            <w:r>
              <w:t>Scalability</w:t>
            </w:r>
          </w:p>
        </w:tc>
        <w:tc>
          <w:tcPr>
            <w:tcW w:w="4922" w:type="dxa"/>
          </w:tcPr>
          <w:p w14:paraId="0CFA9CD0" w14:textId="680DC244" w:rsidR="00603BF2" w:rsidRDefault="00603BF2" w:rsidP="00B04088">
            <w:r>
              <w:t>Software can’t handle many requests at once</w:t>
            </w:r>
          </w:p>
        </w:tc>
        <w:tc>
          <w:tcPr>
            <w:tcW w:w="838" w:type="dxa"/>
          </w:tcPr>
          <w:p w14:paraId="055E9575" w14:textId="72E28F7B" w:rsidR="00603BF2" w:rsidRDefault="00603BF2" w:rsidP="00B04088">
            <w:r>
              <w:t>B</w:t>
            </w:r>
          </w:p>
        </w:tc>
      </w:tr>
    </w:tbl>
    <w:bookmarkEnd w:id="0"/>
    <w:p w14:paraId="3FF4BF0C" w14:textId="798E48EA" w:rsidR="00325C60" w:rsidRDefault="00E43ECF" w:rsidP="00E43ECF">
      <w:pPr>
        <w:pStyle w:val="Heading3"/>
      </w:pPr>
      <w:r>
        <w:t>Technical Risk Analysis</w:t>
      </w:r>
    </w:p>
    <w:tbl>
      <w:tblPr>
        <w:tblStyle w:val="TableGrid"/>
        <w:tblW w:w="0" w:type="auto"/>
        <w:tblLook w:val="0420" w:firstRow="1" w:lastRow="0" w:firstColumn="0" w:lastColumn="0" w:noHBand="0" w:noVBand="1"/>
      </w:tblPr>
      <w:tblGrid>
        <w:gridCol w:w="1303"/>
        <w:gridCol w:w="1953"/>
        <w:gridCol w:w="4922"/>
        <w:gridCol w:w="838"/>
      </w:tblGrid>
      <w:tr w:rsidR="00B04088" w14:paraId="6E84F917" w14:textId="77777777" w:rsidTr="00B04088">
        <w:trPr>
          <w:cnfStyle w:val="100000000000" w:firstRow="1" w:lastRow="0" w:firstColumn="0" w:lastColumn="0" w:oddVBand="0" w:evenVBand="0" w:oddHBand="0" w:evenHBand="0" w:firstRowFirstColumn="0" w:firstRowLastColumn="0" w:lastRowFirstColumn="0" w:lastRowLastColumn="0"/>
        </w:trPr>
        <w:tc>
          <w:tcPr>
            <w:tcW w:w="1303" w:type="dxa"/>
          </w:tcPr>
          <w:p w14:paraId="6A0670DE" w14:textId="146B02AA" w:rsidR="00B04088" w:rsidRDefault="00B04088" w:rsidP="00E71061">
            <w:r>
              <w:t>Technical Risk</w:t>
            </w:r>
          </w:p>
        </w:tc>
        <w:tc>
          <w:tcPr>
            <w:tcW w:w="1953" w:type="dxa"/>
          </w:tcPr>
          <w:p w14:paraId="1424EAF7" w14:textId="77777777" w:rsidR="00B04088" w:rsidRDefault="00B04088" w:rsidP="00E71061">
            <w:r>
              <w:t>Characteristic</w:t>
            </w:r>
          </w:p>
        </w:tc>
        <w:tc>
          <w:tcPr>
            <w:tcW w:w="4922" w:type="dxa"/>
          </w:tcPr>
          <w:p w14:paraId="6756B1F0" w14:textId="77777777" w:rsidR="00B04088" w:rsidRDefault="00B04088" w:rsidP="00E71061">
            <w:r>
              <w:t>Description</w:t>
            </w:r>
          </w:p>
        </w:tc>
        <w:tc>
          <w:tcPr>
            <w:tcW w:w="838" w:type="dxa"/>
          </w:tcPr>
          <w:p w14:paraId="03F52479" w14:textId="77777777" w:rsidR="00B04088" w:rsidRDefault="00B04088" w:rsidP="00E71061">
            <w:r>
              <w:t>Risk Class</w:t>
            </w:r>
          </w:p>
        </w:tc>
      </w:tr>
      <w:tr w:rsidR="00B04088" w14:paraId="2F56EE4F" w14:textId="77777777" w:rsidTr="00B04088">
        <w:tc>
          <w:tcPr>
            <w:tcW w:w="1303" w:type="dxa"/>
          </w:tcPr>
          <w:p w14:paraId="7E54DDF7" w14:textId="014E6501" w:rsidR="00B04088" w:rsidRDefault="00941309" w:rsidP="00E71061">
            <w:r>
              <w:t>1</w:t>
            </w:r>
          </w:p>
        </w:tc>
        <w:tc>
          <w:tcPr>
            <w:tcW w:w="1953" w:type="dxa"/>
          </w:tcPr>
          <w:p w14:paraId="18D43B41" w14:textId="59C0115F" w:rsidR="00B04088" w:rsidRDefault="00941309" w:rsidP="00E71061">
            <w:r>
              <w:t>Getting paths</w:t>
            </w:r>
          </w:p>
        </w:tc>
        <w:tc>
          <w:tcPr>
            <w:tcW w:w="4922" w:type="dxa"/>
          </w:tcPr>
          <w:p w14:paraId="20F1DD18" w14:textId="27F26423" w:rsidR="00B04088" w:rsidRDefault="00941309" w:rsidP="00E71061">
            <w:r>
              <w:t>Getting all paths within coordinates efficiently</w:t>
            </w:r>
          </w:p>
        </w:tc>
        <w:tc>
          <w:tcPr>
            <w:tcW w:w="838" w:type="dxa"/>
          </w:tcPr>
          <w:p w14:paraId="79BBA932" w14:textId="62440398" w:rsidR="00B04088" w:rsidRDefault="00941309" w:rsidP="00E71061">
            <w:r>
              <w:t>B</w:t>
            </w:r>
          </w:p>
        </w:tc>
      </w:tr>
      <w:tr w:rsidR="00B04088" w14:paraId="389C7ABD" w14:textId="77777777" w:rsidTr="00B04088">
        <w:tc>
          <w:tcPr>
            <w:tcW w:w="1303" w:type="dxa"/>
          </w:tcPr>
          <w:p w14:paraId="35010C04" w14:textId="2B950E48" w:rsidR="00B04088" w:rsidRDefault="00941309" w:rsidP="00E71061">
            <w:r>
              <w:t>2</w:t>
            </w:r>
          </w:p>
        </w:tc>
        <w:tc>
          <w:tcPr>
            <w:tcW w:w="1953" w:type="dxa"/>
          </w:tcPr>
          <w:p w14:paraId="0436BB97" w14:textId="51FD0E3D" w:rsidR="00B04088" w:rsidRDefault="00941309" w:rsidP="00E71061">
            <w:r>
              <w:t>Adding paths</w:t>
            </w:r>
          </w:p>
        </w:tc>
        <w:tc>
          <w:tcPr>
            <w:tcW w:w="4922" w:type="dxa"/>
          </w:tcPr>
          <w:p w14:paraId="42C743EE" w14:textId="342DC858" w:rsidR="00B04088" w:rsidRDefault="00941309" w:rsidP="00E71061">
            <w:r>
              <w:t>Failing to add all path details or allowing incomplete / invalid paths</w:t>
            </w:r>
          </w:p>
        </w:tc>
        <w:tc>
          <w:tcPr>
            <w:tcW w:w="838" w:type="dxa"/>
          </w:tcPr>
          <w:p w14:paraId="7185E483" w14:textId="77D7C23B" w:rsidR="00B04088" w:rsidRDefault="00941309" w:rsidP="00E71061">
            <w:r>
              <w:t>A</w:t>
            </w:r>
          </w:p>
        </w:tc>
      </w:tr>
      <w:tr w:rsidR="0066321A" w14:paraId="28CE6C97" w14:textId="77777777" w:rsidTr="00B04088">
        <w:trPr>
          <w:ins w:id="1" w:author="Tyler O'Neill" w:date="2020-05-31T02:40:00Z"/>
        </w:trPr>
        <w:tc>
          <w:tcPr>
            <w:tcW w:w="1303" w:type="dxa"/>
          </w:tcPr>
          <w:p w14:paraId="6CE5782F" w14:textId="38089093" w:rsidR="0066321A" w:rsidRDefault="0066321A" w:rsidP="0066321A">
            <w:pPr>
              <w:rPr>
                <w:ins w:id="2" w:author="Tyler O'Neill" w:date="2020-05-31T02:40:00Z"/>
              </w:rPr>
            </w:pPr>
            <w:ins w:id="3" w:author="Tyler O'Neill" w:date="2020-05-31T02:40:00Z">
              <w:r>
                <w:t>3</w:t>
              </w:r>
            </w:ins>
          </w:p>
        </w:tc>
        <w:tc>
          <w:tcPr>
            <w:tcW w:w="1953" w:type="dxa"/>
          </w:tcPr>
          <w:p w14:paraId="3A408B26" w14:textId="43DE1A96" w:rsidR="0066321A" w:rsidRDefault="0066321A" w:rsidP="0066321A">
            <w:pPr>
              <w:rPr>
                <w:ins w:id="4" w:author="Tyler O'Neill" w:date="2020-05-31T02:40:00Z"/>
              </w:rPr>
            </w:pPr>
            <w:ins w:id="5" w:author="Tyler O'Neill" w:date="2020-05-31T02:40:00Z">
              <w:r>
                <w:t xml:space="preserve">Getting </w:t>
              </w:r>
              <w:r>
                <w:t>additional path data</w:t>
              </w:r>
            </w:ins>
          </w:p>
        </w:tc>
        <w:tc>
          <w:tcPr>
            <w:tcW w:w="4922" w:type="dxa"/>
          </w:tcPr>
          <w:p w14:paraId="5927162E" w14:textId="26C66B84" w:rsidR="0066321A" w:rsidRDefault="0066321A" w:rsidP="0066321A">
            <w:pPr>
              <w:rPr>
                <w:ins w:id="6" w:author="Tyler O'Neill" w:date="2020-05-31T02:40:00Z"/>
              </w:rPr>
            </w:pPr>
            <w:ins w:id="7" w:author="Tyler O'Neill" w:date="2020-05-31T02:40:00Z">
              <w:r>
                <w:t xml:space="preserve">Getting </w:t>
              </w:r>
              <w:r w:rsidRPr="0066321A">
                <w:t>additional path data</w:t>
              </w:r>
              <w:r>
                <w:t xml:space="preserve"> for paths (such as points of interest, reviews, pictures, group walks, etc.)</w:t>
              </w:r>
            </w:ins>
          </w:p>
        </w:tc>
        <w:tc>
          <w:tcPr>
            <w:tcW w:w="838" w:type="dxa"/>
          </w:tcPr>
          <w:p w14:paraId="4B8AD9B2" w14:textId="42D82660" w:rsidR="0066321A" w:rsidRDefault="0066321A" w:rsidP="0066321A">
            <w:pPr>
              <w:rPr>
                <w:ins w:id="8" w:author="Tyler O'Neill" w:date="2020-05-31T02:40:00Z"/>
              </w:rPr>
            </w:pPr>
            <w:ins w:id="9" w:author="Tyler O'Neill" w:date="2020-05-31T02:40:00Z">
              <w:r>
                <w:t>B</w:t>
              </w:r>
            </w:ins>
          </w:p>
        </w:tc>
      </w:tr>
      <w:tr w:rsidR="0066321A" w14:paraId="5942B70E" w14:textId="77777777" w:rsidTr="00B04088">
        <w:trPr>
          <w:ins w:id="10" w:author="Tyler O'Neill" w:date="2020-05-31T02:40:00Z"/>
        </w:trPr>
        <w:tc>
          <w:tcPr>
            <w:tcW w:w="1303" w:type="dxa"/>
          </w:tcPr>
          <w:p w14:paraId="1D5AFE1A" w14:textId="63877C55" w:rsidR="0066321A" w:rsidRDefault="0066321A" w:rsidP="0066321A">
            <w:pPr>
              <w:rPr>
                <w:ins w:id="11" w:author="Tyler O'Neill" w:date="2020-05-31T02:40:00Z"/>
              </w:rPr>
            </w:pPr>
            <w:ins w:id="12" w:author="Tyler O'Neill" w:date="2020-05-31T02:40:00Z">
              <w:r>
                <w:lastRenderedPageBreak/>
                <w:t>4</w:t>
              </w:r>
            </w:ins>
          </w:p>
        </w:tc>
        <w:tc>
          <w:tcPr>
            <w:tcW w:w="1953" w:type="dxa"/>
          </w:tcPr>
          <w:p w14:paraId="46D2EB0F" w14:textId="668B393D" w:rsidR="0066321A" w:rsidRDefault="0066321A" w:rsidP="0066321A">
            <w:pPr>
              <w:rPr>
                <w:ins w:id="13" w:author="Tyler O'Neill" w:date="2020-05-31T02:40:00Z"/>
              </w:rPr>
            </w:pPr>
            <w:ins w:id="14" w:author="Tyler O'Neill" w:date="2020-05-31T02:40:00Z">
              <w:r>
                <w:t>Adding paths</w:t>
              </w:r>
            </w:ins>
          </w:p>
        </w:tc>
        <w:tc>
          <w:tcPr>
            <w:tcW w:w="4922" w:type="dxa"/>
          </w:tcPr>
          <w:p w14:paraId="24908075" w14:textId="541D4C1B" w:rsidR="0066321A" w:rsidRDefault="0066321A" w:rsidP="0066321A">
            <w:pPr>
              <w:rPr>
                <w:ins w:id="15" w:author="Tyler O'Neill" w:date="2020-05-31T02:40:00Z"/>
              </w:rPr>
            </w:pPr>
            <w:ins w:id="16" w:author="Tyler O'Neill" w:date="2020-05-31T02:40:00Z">
              <w:r>
                <w:t xml:space="preserve">Failing to add </w:t>
              </w:r>
              <w:r w:rsidR="00CD7A4F" w:rsidRPr="00CD7A4F">
                <w:t>additional path data for paths (such as points of interest, reviews, pictures, group walks, etc.)</w:t>
              </w:r>
              <w:r w:rsidR="00CD7A4F">
                <w:t xml:space="preserve"> o</w:t>
              </w:r>
            </w:ins>
            <w:ins w:id="17" w:author="Tyler O'Neill" w:date="2020-05-31T02:41:00Z">
              <w:r w:rsidR="00CD7A4F">
                <w:t>r accepting bad data</w:t>
              </w:r>
            </w:ins>
          </w:p>
        </w:tc>
        <w:tc>
          <w:tcPr>
            <w:tcW w:w="838" w:type="dxa"/>
          </w:tcPr>
          <w:p w14:paraId="569CD275" w14:textId="0DE5A1D7" w:rsidR="0066321A" w:rsidRDefault="0066321A" w:rsidP="0066321A">
            <w:pPr>
              <w:rPr>
                <w:ins w:id="18" w:author="Tyler O'Neill" w:date="2020-05-31T02:40:00Z"/>
              </w:rPr>
            </w:pPr>
            <w:ins w:id="19" w:author="Tyler O'Neill" w:date="2020-05-31T02:40:00Z">
              <w:r>
                <w:t>A</w:t>
              </w:r>
            </w:ins>
          </w:p>
        </w:tc>
      </w:tr>
      <w:tr w:rsidR="00B04088" w14:paraId="78AE2D21" w14:textId="77777777" w:rsidTr="00B04088">
        <w:tc>
          <w:tcPr>
            <w:tcW w:w="1303" w:type="dxa"/>
          </w:tcPr>
          <w:p w14:paraId="661D75F5" w14:textId="74BD43CC" w:rsidR="00B04088" w:rsidRDefault="0066321A" w:rsidP="00E71061">
            <w:ins w:id="20" w:author="Tyler O'Neill" w:date="2020-05-31T02:40:00Z">
              <w:r>
                <w:t>5</w:t>
              </w:r>
            </w:ins>
            <w:del w:id="21" w:author="Tyler O'Neill" w:date="2020-05-31T02:40:00Z">
              <w:r w:rsidR="00941309" w:rsidDel="0066321A">
                <w:delText>3</w:delText>
              </w:r>
            </w:del>
          </w:p>
        </w:tc>
        <w:tc>
          <w:tcPr>
            <w:tcW w:w="1953" w:type="dxa"/>
          </w:tcPr>
          <w:p w14:paraId="134314EB" w14:textId="4AA21E08" w:rsidR="00B04088" w:rsidRDefault="00941309" w:rsidP="00E71061">
            <w:r>
              <w:t>Working offline</w:t>
            </w:r>
          </w:p>
        </w:tc>
        <w:tc>
          <w:tcPr>
            <w:tcW w:w="4922" w:type="dxa"/>
          </w:tcPr>
          <w:p w14:paraId="0F8637D7" w14:textId="50E2A6A0" w:rsidR="00B04088" w:rsidRDefault="00941309" w:rsidP="00E71061">
            <w:r>
              <w:t>Not being able to efficiently store the correct data in case of connection loss during walk</w:t>
            </w:r>
          </w:p>
        </w:tc>
        <w:tc>
          <w:tcPr>
            <w:tcW w:w="838" w:type="dxa"/>
          </w:tcPr>
          <w:p w14:paraId="2B18FCFD" w14:textId="037FAEBA" w:rsidR="00B04088" w:rsidRDefault="00433CBB" w:rsidP="00E71061">
            <w:r>
              <w:t>B</w:t>
            </w:r>
          </w:p>
        </w:tc>
      </w:tr>
      <w:tr w:rsidR="00941309" w14:paraId="0C198197" w14:textId="77777777" w:rsidTr="00B04088">
        <w:tc>
          <w:tcPr>
            <w:tcW w:w="1303" w:type="dxa"/>
          </w:tcPr>
          <w:p w14:paraId="5F8FBEE3" w14:textId="52EB6553" w:rsidR="00941309" w:rsidRDefault="0066321A" w:rsidP="00E71061">
            <w:ins w:id="22" w:author="Tyler O'Neill" w:date="2020-05-31T02:40:00Z">
              <w:r>
                <w:t>6</w:t>
              </w:r>
            </w:ins>
            <w:del w:id="23" w:author="Tyler O'Neill" w:date="2020-05-31T02:40:00Z">
              <w:r w:rsidR="00433CBB" w:rsidDel="0066321A">
                <w:delText>4</w:delText>
              </w:r>
            </w:del>
          </w:p>
        </w:tc>
        <w:tc>
          <w:tcPr>
            <w:tcW w:w="1953" w:type="dxa"/>
          </w:tcPr>
          <w:p w14:paraId="289AF637" w14:textId="30C14C75" w:rsidR="00941309" w:rsidRDefault="00433CBB" w:rsidP="00E71061">
            <w:r>
              <w:t>Editing data</w:t>
            </w:r>
          </w:p>
        </w:tc>
        <w:tc>
          <w:tcPr>
            <w:tcW w:w="4922" w:type="dxa"/>
          </w:tcPr>
          <w:p w14:paraId="5BE45719" w14:textId="47F4432B" w:rsidR="00941309" w:rsidRDefault="00433CBB" w:rsidP="00E71061">
            <w:r>
              <w:t>Unauthorised users being able to edit data</w:t>
            </w:r>
          </w:p>
        </w:tc>
        <w:tc>
          <w:tcPr>
            <w:tcW w:w="838" w:type="dxa"/>
          </w:tcPr>
          <w:p w14:paraId="61EE3FFC" w14:textId="00C1938E" w:rsidR="00941309" w:rsidRDefault="00433CBB" w:rsidP="00E71061">
            <w:r>
              <w:t>A</w:t>
            </w:r>
          </w:p>
        </w:tc>
      </w:tr>
      <w:tr w:rsidR="00433CBB" w14:paraId="0F186915" w14:textId="77777777" w:rsidTr="00B04088">
        <w:tc>
          <w:tcPr>
            <w:tcW w:w="1303" w:type="dxa"/>
          </w:tcPr>
          <w:p w14:paraId="7DDC801E" w14:textId="7467CAC3" w:rsidR="00433CBB" w:rsidRDefault="0066321A" w:rsidP="00E71061">
            <w:ins w:id="24" w:author="Tyler O'Neill" w:date="2020-05-31T02:40:00Z">
              <w:r>
                <w:t>7</w:t>
              </w:r>
            </w:ins>
            <w:del w:id="25" w:author="Tyler O'Neill" w:date="2020-05-31T02:40:00Z">
              <w:r w:rsidR="00433CBB" w:rsidDel="0066321A">
                <w:delText>5</w:delText>
              </w:r>
            </w:del>
          </w:p>
        </w:tc>
        <w:tc>
          <w:tcPr>
            <w:tcW w:w="1953" w:type="dxa"/>
          </w:tcPr>
          <w:p w14:paraId="0F2BEE18" w14:textId="7E6604E8" w:rsidR="00433CBB" w:rsidRDefault="00433CBB" w:rsidP="00E71061">
            <w:r>
              <w:t>Recording paths</w:t>
            </w:r>
          </w:p>
        </w:tc>
        <w:tc>
          <w:tcPr>
            <w:tcW w:w="4922" w:type="dxa"/>
          </w:tcPr>
          <w:p w14:paraId="2359D77A" w14:textId="5970D43C" w:rsidR="00433CBB" w:rsidRDefault="00433CBB" w:rsidP="00E71061">
            <w:r>
              <w:t>Failing to record a detailed, accurate path</w:t>
            </w:r>
          </w:p>
        </w:tc>
        <w:tc>
          <w:tcPr>
            <w:tcW w:w="838" w:type="dxa"/>
          </w:tcPr>
          <w:p w14:paraId="48AC251B" w14:textId="37D2FD70" w:rsidR="00433CBB" w:rsidRDefault="00433CBB" w:rsidP="00E71061">
            <w:r>
              <w:t>A</w:t>
            </w:r>
          </w:p>
        </w:tc>
      </w:tr>
    </w:tbl>
    <w:p w14:paraId="022074FD" w14:textId="5524A6B3" w:rsidR="00E43ECF" w:rsidRDefault="00E43ECF" w:rsidP="00E43ECF">
      <w:pPr>
        <w:pStyle w:val="Heading2"/>
      </w:pPr>
      <w:r>
        <w:t>Test Strategy</w:t>
      </w:r>
    </w:p>
    <w:tbl>
      <w:tblPr>
        <w:tblStyle w:val="TableGrid"/>
        <w:tblW w:w="0" w:type="auto"/>
        <w:tblLook w:val="0420" w:firstRow="1" w:lastRow="0" w:firstColumn="0" w:lastColumn="0" w:noHBand="0" w:noVBand="1"/>
      </w:tblPr>
      <w:tblGrid>
        <w:gridCol w:w="1677"/>
        <w:gridCol w:w="2570"/>
        <w:gridCol w:w="838"/>
        <w:gridCol w:w="607"/>
        <w:gridCol w:w="695"/>
        <w:gridCol w:w="623"/>
        <w:gridCol w:w="685"/>
        <w:gridCol w:w="714"/>
        <w:gridCol w:w="607"/>
      </w:tblGrid>
      <w:tr w:rsidR="003C45F1" w14:paraId="6AA98F3E" w14:textId="77777777" w:rsidTr="003C45F1">
        <w:trPr>
          <w:cnfStyle w:val="100000000000" w:firstRow="1" w:lastRow="0" w:firstColumn="0" w:lastColumn="0" w:oddVBand="0" w:evenVBand="0" w:oddHBand="0" w:evenHBand="0" w:firstRowFirstColumn="0" w:firstRowLastColumn="0" w:lastRowFirstColumn="0" w:lastRowLastColumn="0"/>
        </w:trPr>
        <w:tc>
          <w:tcPr>
            <w:tcW w:w="1677" w:type="dxa"/>
            <w:vMerge w:val="restart"/>
          </w:tcPr>
          <w:p w14:paraId="0516D6AD" w14:textId="16437664" w:rsidR="003C45F1" w:rsidRDefault="003C45F1" w:rsidP="00433CBB">
            <w:r>
              <w:t>Risk</w:t>
            </w:r>
          </w:p>
        </w:tc>
        <w:tc>
          <w:tcPr>
            <w:tcW w:w="2570" w:type="dxa"/>
            <w:vMerge w:val="restart"/>
          </w:tcPr>
          <w:p w14:paraId="583656AE" w14:textId="0E8D7E3C" w:rsidR="003C45F1" w:rsidRDefault="003C45F1" w:rsidP="00433CBB">
            <w:r>
              <w:t>Description</w:t>
            </w:r>
          </w:p>
        </w:tc>
        <w:tc>
          <w:tcPr>
            <w:tcW w:w="838" w:type="dxa"/>
            <w:vMerge w:val="restart"/>
          </w:tcPr>
          <w:p w14:paraId="37A83504" w14:textId="03C04CA2" w:rsidR="003C45F1" w:rsidRDefault="003C45F1" w:rsidP="00433CBB">
            <w:r>
              <w:t>Risk Class</w:t>
            </w:r>
          </w:p>
        </w:tc>
        <w:tc>
          <w:tcPr>
            <w:tcW w:w="3931" w:type="dxa"/>
            <w:gridSpan w:val="6"/>
          </w:tcPr>
          <w:p w14:paraId="69C2A10E" w14:textId="32921924" w:rsidR="003C45F1" w:rsidRDefault="003C45F1" w:rsidP="003C45F1">
            <w:pPr>
              <w:jc w:val="center"/>
            </w:pPr>
            <w:r>
              <w:t>Test Level</w:t>
            </w:r>
          </w:p>
        </w:tc>
      </w:tr>
      <w:tr w:rsidR="003C45F1" w14:paraId="3B04C7E2" w14:textId="77777777" w:rsidTr="003C45F1">
        <w:tc>
          <w:tcPr>
            <w:tcW w:w="1677" w:type="dxa"/>
            <w:vMerge/>
          </w:tcPr>
          <w:p w14:paraId="05E932B7" w14:textId="77777777" w:rsidR="003C45F1" w:rsidRDefault="003C45F1" w:rsidP="00433CBB"/>
        </w:tc>
        <w:tc>
          <w:tcPr>
            <w:tcW w:w="2570" w:type="dxa"/>
            <w:vMerge/>
          </w:tcPr>
          <w:p w14:paraId="5E4B4D40" w14:textId="77777777" w:rsidR="003C45F1" w:rsidRDefault="003C45F1" w:rsidP="00433CBB"/>
        </w:tc>
        <w:tc>
          <w:tcPr>
            <w:tcW w:w="838" w:type="dxa"/>
            <w:vMerge/>
          </w:tcPr>
          <w:p w14:paraId="09DF87FD" w14:textId="77777777" w:rsidR="003C45F1" w:rsidRDefault="003C45F1" w:rsidP="00433CBB"/>
        </w:tc>
        <w:tc>
          <w:tcPr>
            <w:tcW w:w="607" w:type="dxa"/>
          </w:tcPr>
          <w:p w14:paraId="5F70B26D" w14:textId="3B9F2BA2" w:rsidR="003C45F1" w:rsidRDefault="003C45F1" w:rsidP="00433CBB">
            <w:r>
              <w:t>SR</w:t>
            </w:r>
          </w:p>
        </w:tc>
        <w:tc>
          <w:tcPr>
            <w:tcW w:w="695" w:type="dxa"/>
          </w:tcPr>
          <w:p w14:paraId="0179DE50" w14:textId="57721FBB" w:rsidR="003C45F1" w:rsidRDefault="003C45F1" w:rsidP="00433CBB">
            <w:r>
              <w:t>Unit</w:t>
            </w:r>
          </w:p>
        </w:tc>
        <w:tc>
          <w:tcPr>
            <w:tcW w:w="623" w:type="dxa"/>
          </w:tcPr>
          <w:p w14:paraId="3B5246F4" w14:textId="1ED67DD4" w:rsidR="003C45F1" w:rsidRDefault="003C45F1" w:rsidP="00433CBB">
            <w:r>
              <w:t>Int</w:t>
            </w:r>
          </w:p>
        </w:tc>
        <w:tc>
          <w:tcPr>
            <w:tcW w:w="685" w:type="dxa"/>
          </w:tcPr>
          <w:p w14:paraId="5E78D8B4" w14:textId="77C3052E" w:rsidR="003C45F1" w:rsidRDefault="003C45F1" w:rsidP="00433CBB">
            <w:r>
              <w:t>FAT</w:t>
            </w:r>
          </w:p>
        </w:tc>
        <w:tc>
          <w:tcPr>
            <w:tcW w:w="714" w:type="dxa"/>
          </w:tcPr>
          <w:p w14:paraId="5D1E636E" w14:textId="4BDED87B" w:rsidR="003C45F1" w:rsidRDefault="003C45F1" w:rsidP="00433CBB">
            <w:r>
              <w:t>UAT</w:t>
            </w:r>
          </w:p>
        </w:tc>
        <w:tc>
          <w:tcPr>
            <w:tcW w:w="607" w:type="dxa"/>
          </w:tcPr>
          <w:p w14:paraId="71D95E55" w14:textId="5ABD196B" w:rsidR="003C45F1" w:rsidRDefault="003C45F1" w:rsidP="00433CBB">
            <w:r>
              <w:t>ST</w:t>
            </w:r>
          </w:p>
        </w:tc>
      </w:tr>
      <w:tr w:rsidR="003C45F1" w14:paraId="76DA2838" w14:textId="77777777" w:rsidTr="003C45F1">
        <w:tc>
          <w:tcPr>
            <w:tcW w:w="1677" w:type="dxa"/>
          </w:tcPr>
          <w:p w14:paraId="4174FD3F" w14:textId="7EB4745B" w:rsidR="003C45F1" w:rsidRDefault="003C45F1" w:rsidP="003C45F1">
            <w:r>
              <w:t>Performance</w:t>
            </w:r>
          </w:p>
        </w:tc>
        <w:tc>
          <w:tcPr>
            <w:tcW w:w="2570" w:type="dxa"/>
          </w:tcPr>
          <w:p w14:paraId="4024330D" w14:textId="098EE42F" w:rsidR="003C45F1" w:rsidRDefault="003C45F1" w:rsidP="003C45F1">
            <w:r>
              <w:t xml:space="preserve">Software is inefficient </w:t>
            </w:r>
            <w:r w:rsidR="00B031DB">
              <w:t>or</w:t>
            </w:r>
            <w:r>
              <w:t xml:space="preserve"> slow</w:t>
            </w:r>
          </w:p>
        </w:tc>
        <w:tc>
          <w:tcPr>
            <w:tcW w:w="838" w:type="dxa"/>
          </w:tcPr>
          <w:p w14:paraId="47C75968" w14:textId="50DD32A0" w:rsidR="003C45F1" w:rsidRDefault="003C45F1" w:rsidP="003C45F1">
            <w:r>
              <w:t>A</w:t>
            </w:r>
          </w:p>
        </w:tc>
        <w:tc>
          <w:tcPr>
            <w:tcW w:w="607" w:type="dxa"/>
          </w:tcPr>
          <w:p w14:paraId="45BDC2E6" w14:textId="256D5918" w:rsidR="003C45F1" w:rsidRDefault="003C45F1" w:rsidP="003C45F1"/>
        </w:tc>
        <w:tc>
          <w:tcPr>
            <w:tcW w:w="695" w:type="dxa"/>
          </w:tcPr>
          <w:p w14:paraId="1BEABC69" w14:textId="63B4A059" w:rsidR="003C45F1" w:rsidRDefault="003C45F1" w:rsidP="003C45F1"/>
        </w:tc>
        <w:tc>
          <w:tcPr>
            <w:tcW w:w="623" w:type="dxa"/>
          </w:tcPr>
          <w:p w14:paraId="174ACD3B" w14:textId="5DE1D995" w:rsidR="003C45F1" w:rsidRDefault="003C45F1" w:rsidP="003C45F1"/>
        </w:tc>
        <w:tc>
          <w:tcPr>
            <w:tcW w:w="685" w:type="dxa"/>
          </w:tcPr>
          <w:p w14:paraId="2BB0160B" w14:textId="59E1F712" w:rsidR="003C45F1" w:rsidRDefault="003C45F1" w:rsidP="003C45F1">
            <w:r>
              <w:t>**</w:t>
            </w:r>
          </w:p>
        </w:tc>
        <w:tc>
          <w:tcPr>
            <w:tcW w:w="714" w:type="dxa"/>
          </w:tcPr>
          <w:p w14:paraId="1D4A7406" w14:textId="1B67DEB6" w:rsidR="003C45F1" w:rsidRDefault="003C45F1" w:rsidP="003C45F1">
            <w:r>
              <w:t>***</w:t>
            </w:r>
          </w:p>
        </w:tc>
        <w:tc>
          <w:tcPr>
            <w:tcW w:w="607" w:type="dxa"/>
          </w:tcPr>
          <w:p w14:paraId="4C51BD5B" w14:textId="0BCB0837" w:rsidR="003C45F1" w:rsidRDefault="003C45F1" w:rsidP="003C45F1">
            <w:r>
              <w:t>**</w:t>
            </w:r>
          </w:p>
        </w:tc>
      </w:tr>
      <w:tr w:rsidR="003C45F1" w14:paraId="54A1F682" w14:textId="77777777" w:rsidTr="003C45F1">
        <w:tc>
          <w:tcPr>
            <w:tcW w:w="1677" w:type="dxa"/>
          </w:tcPr>
          <w:p w14:paraId="2A45D638" w14:textId="28D62C43" w:rsidR="003C45F1" w:rsidRDefault="003C45F1" w:rsidP="003C45F1">
            <w:r>
              <w:t>Data integrity</w:t>
            </w:r>
          </w:p>
        </w:tc>
        <w:tc>
          <w:tcPr>
            <w:tcW w:w="2570" w:type="dxa"/>
          </w:tcPr>
          <w:p w14:paraId="5437EF25" w14:textId="3B6CCBCD" w:rsidR="003C45F1" w:rsidRDefault="003C45F1" w:rsidP="003C45F1">
            <w:r>
              <w:t>Database corruption causes loss of paths</w:t>
            </w:r>
          </w:p>
        </w:tc>
        <w:tc>
          <w:tcPr>
            <w:tcW w:w="838" w:type="dxa"/>
          </w:tcPr>
          <w:p w14:paraId="00DE3F41" w14:textId="50EBF3EC" w:rsidR="003C45F1" w:rsidRDefault="003C45F1" w:rsidP="003C45F1">
            <w:r>
              <w:t>A</w:t>
            </w:r>
          </w:p>
        </w:tc>
        <w:tc>
          <w:tcPr>
            <w:tcW w:w="607" w:type="dxa"/>
          </w:tcPr>
          <w:p w14:paraId="692D47CC" w14:textId="132D9198" w:rsidR="003C45F1" w:rsidRDefault="003C45F1" w:rsidP="003C45F1"/>
        </w:tc>
        <w:tc>
          <w:tcPr>
            <w:tcW w:w="695" w:type="dxa"/>
          </w:tcPr>
          <w:p w14:paraId="09285D3E" w14:textId="56372BF7" w:rsidR="003C45F1" w:rsidRDefault="003C45F1" w:rsidP="003C45F1"/>
        </w:tc>
        <w:tc>
          <w:tcPr>
            <w:tcW w:w="623" w:type="dxa"/>
          </w:tcPr>
          <w:p w14:paraId="6C8DC353" w14:textId="09C55A8E" w:rsidR="003C45F1" w:rsidRDefault="003C45F1" w:rsidP="003C45F1"/>
        </w:tc>
        <w:tc>
          <w:tcPr>
            <w:tcW w:w="685" w:type="dxa"/>
          </w:tcPr>
          <w:p w14:paraId="158B4303" w14:textId="77777777" w:rsidR="003C45F1" w:rsidRDefault="003C45F1" w:rsidP="003C45F1"/>
        </w:tc>
        <w:tc>
          <w:tcPr>
            <w:tcW w:w="714" w:type="dxa"/>
          </w:tcPr>
          <w:p w14:paraId="1A96874F" w14:textId="77777777" w:rsidR="003C45F1" w:rsidRDefault="003C45F1" w:rsidP="003C45F1"/>
        </w:tc>
        <w:tc>
          <w:tcPr>
            <w:tcW w:w="607" w:type="dxa"/>
          </w:tcPr>
          <w:p w14:paraId="1BD1A48A" w14:textId="64ECB566" w:rsidR="003C45F1" w:rsidRDefault="003C45F1" w:rsidP="003C45F1">
            <w:r>
              <w:t>*</w:t>
            </w:r>
            <w:r w:rsidR="00735F89">
              <w:t>**</w:t>
            </w:r>
          </w:p>
        </w:tc>
      </w:tr>
      <w:tr w:rsidR="003C45F1" w14:paraId="46A2A1CE" w14:textId="77777777" w:rsidTr="003C45F1">
        <w:tc>
          <w:tcPr>
            <w:tcW w:w="1677" w:type="dxa"/>
          </w:tcPr>
          <w:p w14:paraId="647AB1CA" w14:textId="57D3398F" w:rsidR="003C45F1" w:rsidRDefault="003C45F1" w:rsidP="003C45F1">
            <w:r>
              <w:t>Usability</w:t>
            </w:r>
          </w:p>
        </w:tc>
        <w:tc>
          <w:tcPr>
            <w:tcW w:w="2570" w:type="dxa"/>
          </w:tcPr>
          <w:p w14:paraId="5203870C" w14:textId="5D5404BB" w:rsidR="003C45F1" w:rsidRDefault="003C45F1" w:rsidP="003C45F1">
            <w:r>
              <w:t>UI is too complex or too over-simplified to use efficiently</w:t>
            </w:r>
          </w:p>
        </w:tc>
        <w:tc>
          <w:tcPr>
            <w:tcW w:w="838" w:type="dxa"/>
          </w:tcPr>
          <w:p w14:paraId="6C60AA14" w14:textId="06F98FBC" w:rsidR="003C45F1" w:rsidRDefault="003C45F1" w:rsidP="003C45F1">
            <w:r>
              <w:t>B</w:t>
            </w:r>
          </w:p>
        </w:tc>
        <w:tc>
          <w:tcPr>
            <w:tcW w:w="607" w:type="dxa"/>
          </w:tcPr>
          <w:p w14:paraId="5369AF7C" w14:textId="77777777" w:rsidR="003C45F1" w:rsidRDefault="003C45F1" w:rsidP="003C45F1"/>
        </w:tc>
        <w:tc>
          <w:tcPr>
            <w:tcW w:w="695" w:type="dxa"/>
          </w:tcPr>
          <w:p w14:paraId="187E0962" w14:textId="77777777" w:rsidR="003C45F1" w:rsidRDefault="003C45F1" w:rsidP="003C45F1"/>
        </w:tc>
        <w:tc>
          <w:tcPr>
            <w:tcW w:w="623" w:type="dxa"/>
          </w:tcPr>
          <w:p w14:paraId="363AA634" w14:textId="77777777" w:rsidR="003C45F1" w:rsidRDefault="003C45F1" w:rsidP="003C45F1"/>
        </w:tc>
        <w:tc>
          <w:tcPr>
            <w:tcW w:w="685" w:type="dxa"/>
          </w:tcPr>
          <w:p w14:paraId="0306FC2D" w14:textId="26137752" w:rsidR="003C45F1" w:rsidRDefault="003C45F1" w:rsidP="003C45F1">
            <w:r w:rsidRPr="003C45F1">
              <w:t>**</w:t>
            </w:r>
          </w:p>
        </w:tc>
        <w:tc>
          <w:tcPr>
            <w:tcW w:w="714" w:type="dxa"/>
          </w:tcPr>
          <w:p w14:paraId="3E04F150" w14:textId="53D54FB7" w:rsidR="003C45F1" w:rsidRDefault="003C45F1" w:rsidP="003C45F1">
            <w:r w:rsidRPr="003C45F1">
              <w:t>**</w:t>
            </w:r>
          </w:p>
        </w:tc>
        <w:tc>
          <w:tcPr>
            <w:tcW w:w="607" w:type="dxa"/>
          </w:tcPr>
          <w:p w14:paraId="5EAA4EEC" w14:textId="77777777" w:rsidR="003C45F1" w:rsidRDefault="003C45F1" w:rsidP="003C45F1"/>
        </w:tc>
      </w:tr>
      <w:tr w:rsidR="003C45F1" w14:paraId="1E21C4CA" w14:textId="77777777" w:rsidTr="003C45F1">
        <w:tc>
          <w:tcPr>
            <w:tcW w:w="1677" w:type="dxa"/>
          </w:tcPr>
          <w:p w14:paraId="68262F27" w14:textId="7B465558" w:rsidR="003C45F1" w:rsidRDefault="003C45F1" w:rsidP="003C45F1">
            <w:r>
              <w:t>Reliability</w:t>
            </w:r>
          </w:p>
        </w:tc>
        <w:tc>
          <w:tcPr>
            <w:tcW w:w="2570" w:type="dxa"/>
          </w:tcPr>
          <w:p w14:paraId="1BEBEAC6" w14:textId="544501E3" w:rsidR="003C45F1" w:rsidRDefault="003C45F1" w:rsidP="003C45F1">
            <w:r>
              <w:t>Software crashes or is buggy</w:t>
            </w:r>
          </w:p>
        </w:tc>
        <w:tc>
          <w:tcPr>
            <w:tcW w:w="838" w:type="dxa"/>
          </w:tcPr>
          <w:p w14:paraId="449A6E38" w14:textId="2F0BE176" w:rsidR="003C45F1" w:rsidRDefault="003C45F1" w:rsidP="003C45F1">
            <w:r>
              <w:t>A</w:t>
            </w:r>
          </w:p>
        </w:tc>
        <w:tc>
          <w:tcPr>
            <w:tcW w:w="607" w:type="dxa"/>
          </w:tcPr>
          <w:p w14:paraId="73832E56" w14:textId="77777777" w:rsidR="003C45F1" w:rsidRDefault="003C45F1" w:rsidP="003C45F1"/>
        </w:tc>
        <w:tc>
          <w:tcPr>
            <w:tcW w:w="695" w:type="dxa"/>
          </w:tcPr>
          <w:p w14:paraId="0A958AD6" w14:textId="51A27404" w:rsidR="003C45F1" w:rsidRDefault="003C45F1" w:rsidP="003C45F1">
            <w:r>
              <w:t>**</w:t>
            </w:r>
          </w:p>
        </w:tc>
        <w:tc>
          <w:tcPr>
            <w:tcW w:w="623" w:type="dxa"/>
          </w:tcPr>
          <w:p w14:paraId="25FBF54E" w14:textId="55416A91" w:rsidR="003C45F1" w:rsidRDefault="003C45F1" w:rsidP="003C45F1">
            <w:r>
              <w:t>**</w:t>
            </w:r>
          </w:p>
        </w:tc>
        <w:tc>
          <w:tcPr>
            <w:tcW w:w="685" w:type="dxa"/>
          </w:tcPr>
          <w:p w14:paraId="4DFE88B4" w14:textId="77777777" w:rsidR="003C45F1" w:rsidRDefault="003C45F1" w:rsidP="003C45F1"/>
        </w:tc>
        <w:tc>
          <w:tcPr>
            <w:tcW w:w="714" w:type="dxa"/>
          </w:tcPr>
          <w:p w14:paraId="38CF334A" w14:textId="77777777" w:rsidR="003C45F1" w:rsidRDefault="003C45F1" w:rsidP="003C45F1"/>
        </w:tc>
        <w:tc>
          <w:tcPr>
            <w:tcW w:w="607" w:type="dxa"/>
          </w:tcPr>
          <w:p w14:paraId="7FEF65CF" w14:textId="29059143" w:rsidR="003C45F1" w:rsidRDefault="003C45F1" w:rsidP="003C45F1">
            <w:r>
              <w:t>***</w:t>
            </w:r>
          </w:p>
        </w:tc>
      </w:tr>
      <w:tr w:rsidR="003C45F1" w14:paraId="2954FF34" w14:textId="77777777" w:rsidTr="003C45F1">
        <w:tc>
          <w:tcPr>
            <w:tcW w:w="1677" w:type="dxa"/>
          </w:tcPr>
          <w:p w14:paraId="10874656" w14:textId="7666311C" w:rsidR="003C45F1" w:rsidRDefault="003C45F1" w:rsidP="003C45F1">
            <w:r>
              <w:t>Scalability</w:t>
            </w:r>
          </w:p>
        </w:tc>
        <w:tc>
          <w:tcPr>
            <w:tcW w:w="2570" w:type="dxa"/>
          </w:tcPr>
          <w:p w14:paraId="30A219A0" w14:textId="3644CDDB" w:rsidR="003C45F1" w:rsidRDefault="00B031DB" w:rsidP="003C45F1">
            <w:r w:rsidRPr="00B031DB">
              <w:t>Software can’t handle many requests at once</w:t>
            </w:r>
          </w:p>
        </w:tc>
        <w:tc>
          <w:tcPr>
            <w:tcW w:w="838" w:type="dxa"/>
          </w:tcPr>
          <w:p w14:paraId="55BDD46F" w14:textId="05B2714A" w:rsidR="003C45F1" w:rsidRDefault="003C45F1" w:rsidP="003C45F1">
            <w:r>
              <w:t>B</w:t>
            </w:r>
          </w:p>
        </w:tc>
        <w:tc>
          <w:tcPr>
            <w:tcW w:w="607" w:type="dxa"/>
          </w:tcPr>
          <w:p w14:paraId="6E8B80D6" w14:textId="77777777" w:rsidR="003C45F1" w:rsidRDefault="003C45F1" w:rsidP="003C45F1"/>
        </w:tc>
        <w:tc>
          <w:tcPr>
            <w:tcW w:w="695" w:type="dxa"/>
          </w:tcPr>
          <w:p w14:paraId="78DA7BC3" w14:textId="77777777" w:rsidR="003C45F1" w:rsidRDefault="003C45F1" w:rsidP="003C45F1"/>
        </w:tc>
        <w:tc>
          <w:tcPr>
            <w:tcW w:w="623" w:type="dxa"/>
          </w:tcPr>
          <w:p w14:paraId="70CAE8F0" w14:textId="4C45520D" w:rsidR="003C45F1" w:rsidRDefault="003C45F1" w:rsidP="003C45F1"/>
        </w:tc>
        <w:tc>
          <w:tcPr>
            <w:tcW w:w="685" w:type="dxa"/>
          </w:tcPr>
          <w:p w14:paraId="33573E31" w14:textId="71058416" w:rsidR="003C45F1" w:rsidRDefault="003C45F1" w:rsidP="003C45F1">
            <w:r>
              <w:t>**</w:t>
            </w:r>
          </w:p>
        </w:tc>
        <w:tc>
          <w:tcPr>
            <w:tcW w:w="714" w:type="dxa"/>
          </w:tcPr>
          <w:p w14:paraId="34F9B325" w14:textId="26D76E73" w:rsidR="003C45F1" w:rsidRDefault="003C45F1" w:rsidP="003C45F1">
            <w:r>
              <w:t>***</w:t>
            </w:r>
          </w:p>
        </w:tc>
        <w:tc>
          <w:tcPr>
            <w:tcW w:w="607" w:type="dxa"/>
          </w:tcPr>
          <w:p w14:paraId="6A5A6802" w14:textId="28859C7B" w:rsidR="003C45F1" w:rsidRDefault="003C45F1" w:rsidP="003C45F1">
            <w:r>
              <w:t>***</w:t>
            </w:r>
          </w:p>
        </w:tc>
      </w:tr>
      <w:tr w:rsidR="003C45F1" w14:paraId="3DF725B8" w14:textId="77777777" w:rsidTr="003C45F1">
        <w:tc>
          <w:tcPr>
            <w:tcW w:w="1677" w:type="dxa"/>
          </w:tcPr>
          <w:p w14:paraId="3CCF25A3" w14:textId="5BC0D227" w:rsidR="003C45F1" w:rsidRDefault="003C45F1" w:rsidP="003C45F1">
            <w:r>
              <w:t>Getting paths</w:t>
            </w:r>
          </w:p>
        </w:tc>
        <w:tc>
          <w:tcPr>
            <w:tcW w:w="2570" w:type="dxa"/>
          </w:tcPr>
          <w:p w14:paraId="71E3BD72" w14:textId="0F4B1363" w:rsidR="003C45F1" w:rsidRDefault="003C45F1" w:rsidP="003C45F1">
            <w:r>
              <w:t>Getting all paths within coordinates efficiently</w:t>
            </w:r>
          </w:p>
        </w:tc>
        <w:tc>
          <w:tcPr>
            <w:tcW w:w="838" w:type="dxa"/>
          </w:tcPr>
          <w:p w14:paraId="48E7B972" w14:textId="29B0D08B" w:rsidR="003C45F1" w:rsidRDefault="003C45F1" w:rsidP="003C45F1">
            <w:r>
              <w:t>B</w:t>
            </w:r>
          </w:p>
        </w:tc>
        <w:tc>
          <w:tcPr>
            <w:tcW w:w="607" w:type="dxa"/>
          </w:tcPr>
          <w:p w14:paraId="7CC22E24" w14:textId="77777777" w:rsidR="003C45F1" w:rsidRDefault="003C45F1" w:rsidP="003C45F1"/>
        </w:tc>
        <w:tc>
          <w:tcPr>
            <w:tcW w:w="695" w:type="dxa"/>
          </w:tcPr>
          <w:p w14:paraId="40711237" w14:textId="2D64490D" w:rsidR="003C45F1" w:rsidRDefault="00735F89" w:rsidP="003C45F1">
            <w:r>
              <w:t>**</w:t>
            </w:r>
          </w:p>
        </w:tc>
        <w:tc>
          <w:tcPr>
            <w:tcW w:w="623" w:type="dxa"/>
          </w:tcPr>
          <w:p w14:paraId="4CD49AA0" w14:textId="484B1AB7" w:rsidR="003C45F1" w:rsidRDefault="003C45F1" w:rsidP="003C45F1">
            <w:r>
              <w:t>**</w:t>
            </w:r>
          </w:p>
        </w:tc>
        <w:tc>
          <w:tcPr>
            <w:tcW w:w="685" w:type="dxa"/>
          </w:tcPr>
          <w:p w14:paraId="133CD361" w14:textId="1EE829A5" w:rsidR="003C45F1" w:rsidRDefault="003C45F1" w:rsidP="003C45F1">
            <w:r>
              <w:t>**</w:t>
            </w:r>
          </w:p>
        </w:tc>
        <w:tc>
          <w:tcPr>
            <w:tcW w:w="714" w:type="dxa"/>
          </w:tcPr>
          <w:p w14:paraId="1F85EF41" w14:textId="68866E54" w:rsidR="003C45F1" w:rsidRDefault="003C45F1" w:rsidP="003C45F1">
            <w:r>
              <w:t>***</w:t>
            </w:r>
          </w:p>
        </w:tc>
        <w:tc>
          <w:tcPr>
            <w:tcW w:w="607" w:type="dxa"/>
          </w:tcPr>
          <w:p w14:paraId="7038613C" w14:textId="77777777" w:rsidR="003C45F1" w:rsidRDefault="003C45F1" w:rsidP="003C45F1"/>
        </w:tc>
      </w:tr>
      <w:tr w:rsidR="003C45F1" w14:paraId="1139D655" w14:textId="77777777" w:rsidTr="003C45F1">
        <w:tc>
          <w:tcPr>
            <w:tcW w:w="1677" w:type="dxa"/>
          </w:tcPr>
          <w:p w14:paraId="4D6EE57A" w14:textId="4E33820C" w:rsidR="003C45F1" w:rsidRDefault="003C45F1" w:rsidP="003C45F1">
            <w:r>
              <w:t>Adding paths</w:t>
            </w:r>
          </w:p>
        </w:tc>
        <w:tc>
          <w:tcPr>
            <w:tcW w:w="2570" w:type="dxa"/>
          </w:tcPr>
          <w:p w14:paraId="326646CC" w14:textId="2910F255" w:rsidR="003C45F1" w:rsidRDefault="003C45F1" w:rsidP="003C45F1">
            <w:r>
              <w:t>Failing to add all path details or allowing incomplete / invalid paths</w:t>
            </w:r>
          </w:p>
        </w:tc>
        <w:tc>
          <w:tcPr>
            <w:tcW w:w="838" w:type="dxa"/>
          </w:tcPr>
          <w:p w14:paraId="18B6D2E8" w14:textId="7F3D21DC" w:rsidR="003C45F1" w:rsidRDefault="003C45F1" w:rsidP="003C45F1">
            <w:r>
              <w:t>A</w:t>
            </w:r>
          </w:p>
        </w:tc>
        <w:tc>
          <w:tcPr>
            <w:tcW w:w="607" w:type="dxa"/>
          </w:tcPr>
          <w:p w14:paraId="38C5DD1B" w14:textId="77CFD596" w:rsidR="003C45F1" w:rsidRDefault="003C45F1" w:rsidP="003C45F1"/>
        </w:tc>
        <w:tc>
          <w:tcPr>
            <w:tcW w:w="695" w:type="dxa"/>
          </w:tcPr>
          <w:p w14:paraId="19C031F2" w14:textId="468F516F" w:rsidR="003C45F1" w:rsidRDefault="00735F89" w:rsidP="003C45F1">
            <w:r>
              <w:t>**</w:t>
            </w:r>
          </w:p>
        </w:tc>
        <w:tc>
          <w:tcPr>
            <w:tcW w:w="623" w:type="dxa"/>
          </w:tcPr>
          <w:p w14:paraId="7D48E248" w14:textId="2B65F94C" w:rsidR="003C45F1" w:rsidRDefault="003C45F1" w:rsidP="003C45F1">
            <w:r>
              <w:t>**</w:t>
            </w:r>
          </w:p>
        </w:tc>
        <w:tc>
          <w:tcPr>
            <w:tcW w:w="685" w:type="dxa"/>
          </w:tcPr>
          <w:p w14:paraId="701DEE65" w14:textId="0FD41070" w:rsidR="003C45F1" w:rsidRDefault="003C45F1" w:rsidP="003C45F1">
            <w:r>
              <w:t>***</w:t>
            </w:r>
          </w:p>
        </w:tc>
        <w:tc>
          <w:tcPr>
            <w:tcW w:w="714" w:type="dxa"/>
          </w:tcPr>
          <w:p w14:paraId="474F9DD7" w14:textId="36E038F2" w:rsidR="003C45F1" w:rsidRDefault="003C45F1" w:rsidP="003C45F1">
            <w:r>
              <w:t>***</w:t>
            </w:r>
          </w:p>
        </w:tc>
        <w:tc>
          <w:tcPr>
            <w:tcW w:w="607" w:type="dxa"/>
          </w:tcPr>
          <w:p w14:paraId="54671267" w14:textId="77777777" w:rsidR="003C45F1" w:rsidRDefault="003C45F1" w:rsidP="003C45F1"/>
        </w:tc>
      </w:tr>
      <w:tr w:rsidR="0066321A" w14:paraId="5874D5F7" w14:textId="77777777" w:rsidTr="003C45F1">
        <w:trPr>
          <w:ins w:id="26" w:author="Tyler O'Neill" w:date="2020-05-31T02:37:00Z"/>
        </w:trPr>
        <w:tc>
          <w:tcPr>
            <w:tcW w:w="1677" w:type="dxa"/>
          </w:tcPr>
          <w:p w14:paraId="105A8350" w14:textId="5BA65561" w:rsidR="0066321A" w:rsidRDefault="0066321A" w:rsidP="0066321A">
            <w:pPr>
              <w:rPr>
                <w:ins w:id="27" w:author="Tyler O'Neill" w:date="2020-05-31T02:37:00Z"/>
              </w:rPr>
            </w:pPr>
            <w:ins w:id="28" w:author="Tyler O'Neill" w:date="2020-05-31T02:39:00Z">
              <w:r>
                <w:lastRenderedPageBreak/>
                <w:t>Getting additional path data</w:t>
              </w:r>
            </w:ins>
          </w:p>
        </w:tc>
        <w:tc>
          <w:tcPr>
            <w:tcW w:w="2570" w:type="dxa"/>
          </w:tcPr>
          <w:p w14:paraId="7B6C3C72" w14:textId="2FC4A038" w:rsidR="0066321A" w:rsidRDefault="00CD7A4F" w:rsidP="0066321A">
            <w:pPr>
              <w:rPr>
                <w:ins w:id="29" w:author="Tyler O'Neill" w:date="2020-05-31T02:37:00Z"/>
              </w:rPr>
            </w:pPr>
            <w:ins w:id="30" w:author="Tyler O'Neill" w:date="2020-05-31T02:41:00Z">
              <w:r w:rsidRPr="00CD7A4F">
                <w:t>Getting additional path data for paths (such as points of interest, reviews, pictures, group walks, etc.)</w:t>
              </w:r>
            </w:ins>
          </w:p>
        </w:tc>
        <w:tc>
          <w:tcPr>
            <w:tcW w:w="838" w:type="dxa"/>
          </w:tcPr>
          <w:p w14:paraId="0257DDF3" w14:textId="3250A1F7" w:rsidR="0066321A" w:rsidRDefault="0066321A" w:rsidP="0066321A">
            <w:pPr>
              <w:rPr>
                <w:ins w:id="31" w:author="Tyler O'Neill" w:date="2020-05-31T02:37:00Z"/>
              </w:rPr>
            </w:pPr>
            <w:ins w:id="32" w:author="Tyler O'Neill" w:date="2020-05-31T02:39:00Z">
              <w:r>
                <w:t>B</w:t>
              </w:r>
            </w:ins>
          </w:p>
        </w:tc>
        <w:tc>
          <w:tcPr>
            <w:tcW w:w="607" w:type="dxa"/>
          </w:tcPr>
          <w:p w14:paraId="7FEA628E" w14:textId="77777777" w:rsidR="0066321A" w:rsidRDefault="0066321A" w:rsidP="0066321A">
            <w:pPr>
              <w:rPr>
                <w:ins w:id="33" w:author="Tyler O'Neill" w:date="2020-05-31T02:37:00Z"/>
              </w:rPr>
            </w:pPr>
          </w:p>
        </w:tc>
        <w:tc>
          <w:tcPr>
            <w:tcW w:w="695" w:type="dxa"/>
          </w:tcPr>
          <w:p w14:paraId="5DD3D307" w14:textId="5A624810" w:rsidR="0066321A" w:rsidRDefault="0066321A" w:rsidP="0066321A">
            <w:pPr>
              <w:rPr>
                <w:ins w:id="34" w:author="Tyler O'Neill" w:date="2020-05-31T02:37:00Z"/>
              </w:rPr>
            </w:pPr>
            <w:ins w:id="35" w:author="Tyler O'Neill" w:date="2020-05-31T02:39:00Z">
              <w:r>
                <w:t>**</w:t>
              </w:r>
            </w:ins>
          </w:p>
        </w:tc>
        <w:tc>
          <w:tcPr>
            <w:tcW w:w="623" w:type="dxa"/>
          </w:tcPr>
          <w:p w14:paraId="2253A49D" w14:textId="077364A8" w:rsidR="0066321A" w:rsidRDefault="0066321A" w:rsidP="0066321A">
            <w:pPr>
              <w:rPr>
                <w:ins w:id="36" w:author="Tyler O'Neill" w:date="2020-05-31T02:37:00Z"/>
              </w:rPr>
            </w:pPr>
            <w:ins w:id="37" w:author="Tyler O'Neill" w:date="2020-05-31T02:39:00Z">
              <w:r>
                <w:t>**</w:t>
              </w:r>
            </w:ins>
          </w:p>
        </w:tc>
        <w:tc>
          <w:tcPr>
            <w:tcW w:w="685" w:type="dxa"/>
          </w:tcPr>
          <w:p w14:paraId="7DDED22E" w14:textId="70E94883" w:rsidR="0066321A" w:rsidRDefault="0066321A" w:rsidP="0066321A">
            <w:pPr>
              <w:rPr>
                <w:ins w:id="38" w:author="Tyler O'Neill" w:date="2020-05-31T02:37:00Z"/>
              </w:rPr>
            </w:pPr>
            <w:ins w:id="39" w:author="Tyler O'Neill" w:date="2020-05-31T02:39:00Z">
              <w:r>
                <w:t>**</w:t>
              </w:r>
            </w:ins>
          </w:p>
        </w:tc>
        <w:tc>
          <w:tcPr>
            <w:tcW w:w="714" w:type="dxa"/>
          </w:tcPr>
          <w:p w14:paraId="683222EC" w14:textId="408FAE5E" w:rsidR="0066321A" w:rsidRDefault="0066321A" w:rsidP="0066321A">
            <w:pPr>
              <w:rPr>
                <w:ins w:id="40" w:author="Tyler O'Neill" w:date="2020-05-31T02:37:00Z"/>
              </w:rPr>
            </w:pPr>
            <w:ins w:id="41" w:author="Tyler O'Neill" w:date="2020-05-31T02:39:00Z">
              <w:r>
                <w:t>***</w:t>
              </w:r>
            </w:ins>
          </w:p>
        </w:tc>
        <w:tc>
          <w:tcPr>
            <w:tcW w:w="607" w:type="dxa"/>
          </w:tcPr>
          <w:p w14:paraId="6672AD72" w14:textId="77777777" w:rsidR="0066321A" w:rsidRDefault="0066321A" w:rsidP="0066321A">
            <w:pPr>
              <w:rPr>
                <w:ins w:id="42" w:author="Tyler O'Neill" w:date="2020-05-31T02:37:00Z"/>
              </w:rPr>
            </w:pPr>
          </w:p>
        </w:tc>
      </w:tr>
      <w:tr w:rsidR="0066321A" w14:paraId="511568EF" w14:textId="77777777" w:rsidTr="003C45F1">
        <w:trPr>
          <w:ins w:id="43" w:author="Tyler O'Neill" w:date="2020-05-31T02:39:00Z"/>
        </w:trPr>
        <w:tc>
          <w:tcPr>
            <w:tcW w:w="1677" w:type="dxa"/>
          </w:tcPr>
          <w:p w14:paraId="3E0DC1C3" w14:textId="632131D3" w:rsidR="0066321A" w:rsidRDefault="0066321A" w:rsidP="0066321A">
            <w:pPr>
              <w:rPr>
                <w:ins w:id="44" w:author="Tyler O'Neill" w:date="2020-05-31T02:39:00Z"/>
              </w:rPr>
            </w:pPr>
            <w:ins w:id="45" w:author="Tyler O'Neill" w:date="2020-05-31T02:39:00Z">
              <w:r>
                <w:t xml:space="preserve">Adding </w:t>
              </w:r>
              <w:r w:rsidRPr="0066321A">
                <w:t>additional path data</w:t>
              </w:r>
              <w:r w:rsidRPr="0066321A" w:rsidDel="000751D7">
                <w:t xml:space="preserve"> </w:t>
              </w:r>
            </w:ins>
          </w:p>
        </w:tc>
        <w:tc>
          <w:tcPr>
            <w:tcW w:w="2570" w:type="dxa"/>
          </w:tcPr>
          <w:p w14:paraId="30CF190D" w14:textId="020EA067" w:rsidR="0066321A" w:rsidRDefault="00CD7A4F" w:rsidP="0066321A">
            <w:pPr>
              <w:rPr>
                <w:ins w:id="46" w:author="Tyler O'Neill" w:date="2020-05-31T02:39:00Z"/>
              </w:rPr>
            </w:pPr>
            <w:ins w:id="47" w:author="Tyler O'Neill" w:date="2020-05-31T02:41:00Z">
              <w:r w:rsidRPr="00CD7A4F">
                <w:t>Failing to add additional path data for paths (such as points of interest, reviews, pictures, group walks, etc.) or accepting bad data</w:t>
              </w:r>
            </w:ins>
          </w:p>
        </w:tc>
        <w:tc>
          <w:tcPr>
            <w:tcW w:w="838" w:type="dxa"/>
          </w:tcPr>
          <w:p w14:paraId="1400DEF1" w14:textId="7C1F843D" w:rsidR="0066321A" w:rsidRDefault="0066321A" w:rsidP="0066321A">
            <w:pPr>
              <w:rPr>
                <w:ins w:id="48" w:author="Tyler O'Neill" w:date="2020-05-31T02:39:00Z"/>
              </w:rPr>
            </w:pPr>
            <w:ins w:id="49" w:author="Tyler O'Neill" w:date="2020-05-31T02:39:00Z">
              <w:r>
                <w:t>B</w:t>
              </w:r>
            </w:ins>
          </w:p>
        </w:tc>
        <w:tc>
          <w:tcPr>
            <w:tcW w:w="607" w:type="dxa"/>
          </w:tcPr>
          <w:p w14:paraId="00758784" w14:textId="77777777" w:rsidR="0066321A" w:rsidRDefault="0066321A" w:rsidP="0066321A">
            <w:pPr>
              <w:rPr>
                <w:ins w:id="50" w:author="Tyler O'Neill" w:date="2020-05-31T02:39:00Z"/>
              </w:rPr>
            </w:pPr>
          </w:p>
        </w:tc>
        <w:tc>
          <w:tcPr>
            <w:tcW w:w="695" w:type="dxa"/>
          </w:tcPr>
          <w:p w14:paraId="37DC7CC4" w14:textId="60212194" w:rsidR="0066321A" w:rsidRDefault="0066321A" w:rsidP="0066321A">
            <w:pPr>
              <w:rPr>
                <w:ins w:id="51" w:author="Tyler O'Neill" w:date="2020-05-31T02:39:00Z"/>
              </w:rPr>
            </w:pPr>
            <w:ins w:id="52" w:author="Tyler O'Neill" w:date="2020-05-31T02:39:00Z">
              <w:r>
                <w:t>**</w:t>
              </w:r>
            </w:ins>
          </w:p>
        </w:tc>
        <w:tc>
          <w:tcPr>
            <w:tcW w:w="623" w:type="dxa"/>
          </w:tcPr>
          <w:p w14:paraId="20AB2C52" w14:textId="721209B2" w:rsidR="0066321A" w:rsidRDefault="0066321A" w:rsidP="0066321A">
            <w:pPr>
              <w:rPr>
                <w:ins w:id="53" w:author="Tyler O'Neill" w:date="2020-05-31T02:39:00Z"/>
              </w:rPr>
            </w:pPr>
            <w:ins w:id="54" w:author="Tyler O'Neill" w:date="2020-05-31T02:39:00Z">
              <w:r>
                <w:t>**</w:t>
              </w:r>
            </w:ins>
          </w:p>
        </w:tc>
        <w:tc>
          <w:tcPr>
            <w:tcW w:w="685" w:type="dxa"/>
          </w:tcPr>
          <w:p w14:paraId="61CFFECF" w14:textId="390AF730" w:rsidR="0066321A" w:rsidRDefault="0066321A" w:rsidP="0066321A">
            <w:pPr>
              <w:rPr>
                <w:ins w:id="55" w:author="Tyler O'Neill" w:date="2020-05-31T02:39:00Z"/>
              </w:rPr>
            </w:pPr>
            <w:ins w:id="56" w:author="Tyler O'Neill" w:date="2020-05-31T02:39:00Z">
              <w:r>
                <w:t>***</w:t>
              </w:r>
            </w:ins>
          </w:p>
        </w:tc>
        <w:tc>
          <w:tcPr>
            <w:tcW w:w="714" w:type="dxa"/>
          </w:tcPr>
          <w:p w14:paraId="036F2DCF" w14:textId="74B9BA49" w:rsidR="0066321A" w:rsidRDefault="0066321A" w:rsidP="0066321A">
            <w:pPr>
              <w:rPr>
                <w:ins w:id="57" w:author="Tyler O'Neill" w:date="2020-05-31T02:39:00Z"/>
              </w:rPr>
            </w:pPr>
            <w:ins w:id="58" w:author="Tyler O'Neill" w:date="2020-05-31T02:39:00Z">
              <w:r>
                <w:t>***</w:t>
              </w:r>
            </w:ins>
          </w:p>
        </w:tc>
        <w:tc>
          <w:tcPr>
            <w:tcW w:w="607" w:type="dxa"/>
          </w:tcPr>
          <w:p w14:paraId="5B3D132C" w14:textId="77777777" w:rsidR="0066321A" w:rsidRDefault="0066321A" w:rsidP="0066321A">
            <w:pPr>
              <w:rPr>
                <w:ins w:id="59" w:author="Tyler O'Neill" w:date="2020-05-31T02:39:00Z"/>
              </w:rPr>
            </w:pPr>
          </w:p>
        </w:tc>
      </w:tr>
      <w:tr w:rsidR="003C45F1" w14:paraId="39B19C0C" w14:textId="77777777" w:rsidTr="003C45F1">
        <w:tc>
          <w:tcPr>
            <w:tcW w:w="1677" w:type="dxa"/>
          </w:tcPr>
          <w:p w14:paraId="72E03758" w14:textId="0A2D76E8" w:rsidR="003C45F1" w:rsidRDefault="003C45F1" w:rsidP="003C45F1">
            <w:r>
              <w:t>Working offline</w:t>
            </w:r>
          </w:p>
        </w:tc>
        <w:tc>
          <w:tcPr>
            <w:tcW w:w="2570" w:type="dxa"/>
          </w:tcPr>
          <w:p w14:paraId="1EB81B37" w14:textId="0D375576" w:rsidR="003C45F1" w:rsidRDefault="003C45F1" w:rsidP="003C45F1">
            <w:r>
              <w:t>Not being able to efficiently store the correct data in case of connection loss during walk</w:t>
            </w:r>
          </w:p>
        </w:tc>
        <w:tc>
          <w:tcPr>
            <w:tcW w:w="838" w:type="dxa"/>
          </w:tcPr>
          <w:p w14:paraId="17F8C45B" w14:textId="6748EC0E" w:rsidR="003C45F1" w:rsidRDefault="003C45F1" w:rsidP="003C45F1">
            <w:r>
              <w:t>B</w:t>
            </w:r>
          </w:p>
        </w:tc>
        <w:tc>
          <w:tcPr>
            <w:tcW w:w="607" w:type="dxa"/>
          </w:tcPr>
          <w:p w14:paraId="3D919374" w14:textId="53CCE882" w:rsidR="003C45F1" w:rsidRDefault="003C45F1" w:rsidP="003C45F1">
            <w:r>
              <w:t>*</w:t>
            </w:r>
          </w:p>
        </w:tc>
        <w:tc>
          <w:tcPr>
            <w:tcW w:w="695" w:type="dxa"/>
          </w:tcPr>
          <w:p w14:paraId="14D28C0E" w14:textId="77777777" w:rsidR="003C45F1" w:rsidRDefault="003C45F1" w:rsidP="003C45F1"/>
        </w:tc>
        <w:tc>
          <w:tcPr>
            <w:tcW w:w="623" w:type="dxa"/>
          </w:tcPr>
          <w:p w14:paraId="6C53B06D" w14:textId="77777777" w:rsidR="003C45F1" w:rsidRDefault="003C45F1" w:rsidP="003C45F1"/>
        </w:tc>
        <w:tc>
          <w:tcPr>
            <w:tcW w:w="685" w:type="dxa"/>
          </w:tcPr>
          <w:p w14:paraId="61A44067" w14:textId="77777777" w:rsidR="003C45F1" w:rsidRDefault="003C45F1" w:rsidP="003C45F1"/>
        </w:tc>
        <w:tc>
          <w:tcPr>
            <w:tcW w:w="714" w:type="dxa"/>
          </w:tcPr>
          <w:p w14:paraId="7547A487" w14:textId="2291F0BB" w:rsidR="003C45F1" w:rsidRDefault="003C45F1" w:rsidP="003C45F1">
            <w:r>
              <w:t>**</w:t>
            </w:r>
          </w:p>
        </w:tc>
        <w:tc>
          <w:tcPr>
            <w:tcW w:w="607" w:type="dxa"/>
          </w:tcPr>
          <w:p w14:paraId="587FCB93" w14:textId="7EEDA19E" w:rsidR="003C45F1" w:rsidRDefault="003C45F1" w:rsidP="003C45F1">
            <w:r>
              <w:t>***</w:t>
            </w:r>
          </w:p>
        </w:tc>
      </w:tr>
      <w:tr w:rsidR="003C45F1" w14:paraId="56D5B340" w14:textId="77777777" w:rsidTr="003C45F1">
        <w:tc>
          <w:tcPr>
            <w:tcW w:w="1677" w:type="dxa"/>
          </w:tcPr>
          <w:p w14:paraId="6DBC436F" w14:textId="1ED645AB" w:rsidR="003C45F1" w:rsidRDefault="003C45F1" w:rsidP="003C45F1">
            <w:r>
              <w:t>Editing data</w:t>
            </w:r>
          </w:p>
        </w:tc>
        <w:tc>
          <w:tcPr>
            <w:tcW w:w="2570" w:type="dxa"/>
          </w:tcPr>
          <w:p w14:paraId="6A73F9AD" w14:textId="1D3B74A2" w:rsidR="003C45F1" w:rsidRDefault="003C45F1" w:rsidP="003C45F1">
            <w:r>
              <w:t>Unauthorised users being able to edit data</w:t>
            </w:r>
          </w:p>
        </w:tc>
        <w:tc>
          <w:tcPr>
            <w:tcW w:w="838" w:type="dxa"/>
          </w:tcPr>
          <w:p w14:paraId="7E3E4187" w14:textId="7394CE18" w:rsidR="003C45F1" w:rsidRDefault="003C45F1" w:rsidP="003C45F1">
            <w:r>
              <w:t>A</w:t>
            </w:r>
          </w:p>
        </w:tc>
        <w:tc>
          <w:tcPr>
            <w:tcW w:w="607" w:type="dxa"/>
          </w:tcPr>
          <w:p w14:paraId="3564D686" w14:textId="35326A08" w:rsidR="003C45F1" w:rsidRDefault="003C45F1" w:rsidP="003C45F1">
            <w:r>
              <w:t>*</w:t>
            </w:r>
          </w:p>
        </w:tc>
        <w:tc>
          <w:tcPr>
            <w:tcW w:w="695" w:type="dxa"/>
          </w:tcPr>
          <w:p w14:paraId="78869D88" w14:textId="77777777" w:rsidR="003C45F1" w:rsidRDefault="003C45F1" w:rsidP="003C45F1"/>
        </w:tc>
        <w:tc>
          <w:tcPr>
            <w:tcW w:w="623" w:type="dxa"/>
          </w:tcPr>
          <w:p w14:paraId="5F5655DA" w14:textId="6A1A92A4" w:rsidR="003C45F1" w:rsidRDefault="003C45F1" w:rsidP="003C45F1">
            <w:r>
              <w:t>**</w:t>
            </w:r>
          </w:p>
        </w:tc>
        <w:tc>
          <w:tcPr>
            <w:tcW w:w="685" w:type="dxa"/>
          </w:tcPr>
          <w:p w14:paraId="0E287852" w14:textId="77777777" w:rsidR="003C45F1" w:rsidRDefault="003C45F1" w:rsidP="003C45F1"/>
        </w:tc>
        <w:tc>
          <w:tcPr>
            <w:tcW w:w="714" w:type="dxa"/>
          </w:tcPr>
          <w:p w14:paraId="419C9963" w14:textId="0077C685" w:rsidR="003C45F1" w:rsidRDefault="003C45F1" w:rsidP="003C45F1">
            <w:r>
              <w:t>**</w:t>
            </w:r>
          </w:p>
        </w:tc>
        <w:tc>
          <w:tcPr>
            <w:tcW w:w="607" w:type="dxa"/>
          </w:tcPr>
          <w:p w14:paraId="2FB53C43" w14:textId="45554E19" w:rsidR="003C45F1" w:rsidRDefault="003C45F1" w:rsidP="003C45F1">
            <w:r>
              <w:t>***</w:t>
            </w:r>
          </w:p>
        </w:tc>
      </w:tr>
      <w:tr w:rsidR="003C45F1" w14:paraId="1BAE5054" w14:textId="77777777" w:rsidTr="003C45F1">
        <w:tc>
          <w:tcPr>
            <w:tcW w:w="1677" w:type="dxa"/>
          </w:tcPr>
          <w:p w14:paraId="5F4A8114" w14:textId="0CF63795" w:rsidR="003C45F1" w:rsidRDefault="003C45F1" w:rsidP="003C45F1">
            <w:r>
              <w:t>Recording paths</w:t>
            </w:r>
          </w:p>
        </w:tc>
        <w:tc>
          <w:tcPr>
            <w:tcW w:w="2570" w:type="dxa"/>
          </w:tcPr>
          <w:p w14:paraId="4846CC82" w14:textId="5CBF029A" w:rsidR="003C45F1" w:rsidRDefault="003C45F1" w:rsidP="003C45F1">
            <w:r>
              <w:t>Failing to record a detailed, accurate path</w:t>
            </w:r>
          </w:p>
        </w:tc>
        <w:tc>
          <w:tcPr>
            <w:tcW w:w="838" w:type="dxa"/>
          </w:tcPr>
          <w:p w14:paraId="5F2074CF" w14:textId="2EB355F9" w:rsidR="003C45F1" w:rsidRDefault="003C45F1" w:rsidP="003C45F1">
            <w:r>
              <w:t>A</w:t>
            </w:r>
          </w:p>
        </w:tc>
        <w:tc>
          <w:tcPr>
            <w:tcW w:w="607" w:type="dxa"/>
          </w:tcPr>
          <w:p w14:paraId="7B2E2461" w14:textId="21C9BD2D" w:rsidR="003C45F1" w:rsidRDefault="00126159" w:rsidP="003C45F1">
            <w:r>
              <w:t>*</w:t>
            </w:r>
          </w:p>
        </w:tc>
        <w:tc>
          <w:tcPr>
            <w:tcW w:w="695" w:type="dxa"/>
          </w:tcPr>
          <w:p w14:paraId="34368EC1" w14:textId="77777777" w:rsidR="003C45F1" w:rsidRDefault="003C45F1" w:rsidP="003C45F1"/>
        </w:tc>
        <w:tc>
          <w:tcPr>
            <w:tcW w:w="623" w:type="dxa"/>
          </w:tcPr>
          <w:p w14:paraId="2C0F6326" w14:textId="77777777" w:rsidR="003C45F1" w:rsidRDefault="003C45F1" w:rsidP="003C45F1"/>
        </w:tc>
        <w:tc>
          <w:tcPr>
            <w:tcW w:w="685" w:type="dxa"/>
          </w:tcPr>
          <w:p w14:paraId="655B64E5" w14:textId="4FFFC231" w:rsidR="003C45F1" w:rsidRDefault="003C45F1" w:rsidP="003C45F1">
            <w:r>
              <w:t>**</w:t>
            </w:r>
          </w:p>
        </w:tc>
        <w:tc>
          <w:tcPr>
            <w:tcW w:w="714" w:type="dxa"/>
          </w:tcPr>
          <w:p w14:paraId="7E3A98F4" w14:textId="79DB10CC" w:rsidR="003C45F1" w:rsidRDefault="003C45F1" w:rsidP="003C45F1">
            <w:r>
              <w:t>***</w:t>
            </w:r>
          </w:p>
        </w:tc>
        <w:tc>
          <w:tcPr>
            <w:tcW w:w="607" w:type="dxa"/>
          </w:tcPr>
          <w:p w14:paraId="290ABAD5" w14:textId="48C1B04F" w:rsidR="003C45F1" w:rsidRDefault="003C45F1" w:rsidP="003C45F1">
            <w:r>
              <w:t>**</w:t>
            </w:r>
          </w:p>
        </w:tc>
      </w:tr>
    </w:tbl>
    <w:p w14:paraId="7A1BFC83" w14:textId="77777777" w:rsidR="00433CBB" w:rsidRPr="00433CBB" w:rsidRDefault="00433CBB" w:rsidP="00433CBB"/>
    <w:p w14:paraId="081DD64D" w14:textId="509D2F0E" w:rsidR="009A46EA" w:rsidRDefault="00E43ECF" w:rsidP="009A46EA">
      <w:pPr>
        <w:pStyle w:val="Heading1"/>
      </w:pPr>
      <w:r>
        <w:t>Test Levels</w:t>
      </w:r>
    </w:p>
    <w:p w14:paraId="39230540" w14:textId="1F49A0EC" w:rsidR="00126159" w:rsidRDefault="00126159" w:rsidP="00126159">
      <w:r>
        <w:t>For this MTP, the following test levels are acknowledged</w:t>
      </w:r>
      <w:r w:rsidR="00591A6D">
        <w:t>:</w:t>
      </w:r>
    </w:p>
    <w:tbl>
      <w:tblPr>
        <w:tblStyle w:val="TableGrid"/>
        <w:tblW w:w="0" w:type="auto"/>
        <w:tblLook w:val="0420" w:firstRow="1" w:lastRow="0" w:firstColumn="0" w:lastColumn="0" w:noHBand="0" w:noVBand="1"/>
      </w:tblPr>
      <w:tblGrid>
        <w:gridCol w:w="2547"/>
        <w:gridCol w:w="6469"/>
      </w:tblGrid>
      <w:tr w:rsidR="00591A6D" w14:paraId="6CD57ABA" w14:textId="77777777" w:rsidTr="00591A6D">
        <w:trPr>
          <w:cnfStyle w:val="100000000000" w:firstRow="1" w:lastRow="0" w:firstColumn="0" w:lastColumn="0" w:oddVBand="0" w:evenVBand="0" w:oddHBand="0" w:evenHBand="0" w:firstRowFirstColumn="0" w:firstRowLastColumn="0" w:lastRowFirstColumn="0" w:lastRowLastColumn="0"/>
        </w:trPr>
        <w:tc>
          <w:tcPr>
            <w:tcW w:w="2547" w:type="dxa"/>
          </w:tcPr>
          <w:p w14:paraId="749247CC" w14:textId="19127E30" w:rsidR="00591A6D" w:rsidRDefault="00591A6D" w:rsidP="00126159">
            <w:r>
              <w:t>Test Level</w:t>
            </w:r>
          </w:p>
        </w:tc>
        <w:tc>
          <w:tcPr>
            <w:tcW w:w="6469" w:type="dxa"/>
          </w:tcPr>
          <w:p w14:paraId="2AD94915" w14:textId="15B857ED" w:rsidR="00591A6D" w:rsidRDefault="00591A6D" w:rsidP="00126159">
            <w:r>
              <w:t>Goal</w:t>
            </w:r>
          </w:p>
        </w:tc>
      </w:tr>
      <w:tr w:rsidR="00591A6D" w14:paraId="67FDD795" w14:textId="77777777" w:rsidTr="00591A6D">
        <w:tc>
          <w:tcPr>
            <w:tcW w:w="2547" w:type="dxa"/>
          </w:tcPr>
          <w:p w14:paraId="54D21214" w14:textId="00F8F526" w:rsidR="00591A6D" w:rsidRDefault="00591A6D" w:rsidP="00126159">
            <w:r>
              <w:t>Unit testing</w:t>
            </w:r>
          </w:p>
        </w:tc>
        <w:tc>
          <w:tcPr>
            <w:tcW w:w="6469" w:type="dxa"/>
          </w:tcPr>
          <w:p w14:paraId="1A0C614F" w14:textId="0C946463" w:rsidR="00591A6D" w:rsidRDefault="00591A6D" w:rsidP="00126159">
            <w:r>
              <w:t>The aim is to test individual components of the software to check that it is doing all that it needs to correctly.</w:t>
            </w:r>
          </w:p>
        </w:tc>
      </w:tr>
      <w:tr w:rsidR="00591A6D" w14:paraId="3A1CE3E3" w14:textId="77777777" w:rsidTr="00591A6D">
        <w:tc>
          <w:tcPr>
            <w:tcW w:w="2547" w:type="dxa"/>
          </w:tcPr>
          <w:p w14:paraId="10445EB3" w14:textId="33E2D027" w:rsidR="00591A6D" w:rsidRDefault="00591A6D" w:rsidP="00126159">
            <w:r>
              <w:lastRenderedPageBreak/>
              <w:t>Integration testing</w:t>
            </w:r>
          </w:p>
        </w:tc>
        <w:tc>
          <w:tcPr>
            <w:tcW w:w="6469" w:type="dxa"/>
          </w:tcPr>
          <w:p w14:paraId="29F1BE43" w14:textId="219ECED8" w:rsidR="00591A6D" w:rsidRDefault="00591A6D" w:rsidP="00126159">
            <w:r>
              <w:t>The aim is to test components working together to ensure they can successfully integrate and pass the required information between each other.</w:t>
            </w:r>
          </w:p>
        </w:tc>
      </w:tr>
      <w:tr w:rsidR="00591A6D" w14:paraId="26916D78" w14:textId="77777777" w:rsidTr="00591A6D">
        <w:tc>
          <w:tcPr>
            <w:tcW w:w="2547" w:type="dxa"/>
          </w:tcPr>
          <w:p w14:paraId="015F4340" w14:textId="7C102AC2" w:rsidR="00591A6D" w:rsidRDefault="00591A6D" w:rsidP="00126159">
            <w:r>
              <w:t>System testing</w:t>
            </w:r>
          </w:p>
        </w:tc>
        <w:tc>
          <w:tcPr>
            <w:tcW w:w="6469" w:type="dxa"/>
          </w:tcPr>
          <w:p w14:paraId="3EA3A22D" w14:textId="6825B19C" w:rsidR="00591A6D" w:rsidRDefault="00675189" w:rsidP="00126159">
            <w:r>
              <w:t>The aim is to test the completed, fully integrated system to ensure that everything is functioning correctly and it meets non-functional requirements.</w:t>
            </w:r>
          </w:p>
        </w:tc>
      </w:tr>
      <w:tr w:rsidR="00591A6D" w14:paraId="2E8330C8" w14:textId="77777777" w:rsidTr="00591A6D">
        <w:tc>
          <w:tcPr>
            <w:tcW w:w="2547" w:type="dxa"/>
          </w:tcPr>
          <w:p w14:paraId="7043B63E" w14:textId="6E376F95" w:rsidR="00591A6D" w:rsidRDefault="00591A6D" w:rsidP="00126159">
            <w:r>
              <w:t>Acceptance testing</w:t>
            </w:r>
          </w:p>
        </w:tc>
        <w:tc>
          <w:tcPr>
            <w:tcW w:w="6469" w:type="dxa"/>
          </w:tcPr>
          <w:p w14:paraId="70B36DAB" w14:textId="30A431B3" w:rsidR="00591A6D" w:rsidRDefault="00E27DC5" w:rsidP="00126159">
            <w:r>
              <w:t>The aim is to test in real-world situations to ensure the requirements are met and achieves the goal it was trying to achieve.</w:t>
            </w:r>
          </w:p>
        </w:tc>
      </w:tr>
    </w:tbl>
    <w:p w14:paraId="1F022794" w14:textId="698A0AB3" w:rsidR="009A46EA" w:rsidRDefault="00E43ECF" w:rsidP="00E43ECF">
      <w:pPr>
        <w:pStyle w:val="Heading2"/>
      </w:pPr>
      <w:r>
        <w:t xml:space="preserve">The </w:t>
      </w:r>
      <w:r w:rsidR="00E27DC5">
        <w:t>Unit</w:t>
      </w:r>
      <w:r>
        <w:t xml:space="preserve"> Test Level</w:t>
      </w:r>
    </w:p>
    <w:p w14:paraId="1C95EC3B" w14:textId="587CF748" w:rsidR="00E43ECF" w:rsidRDefault="00E43ECF" w:rsidP="00E43ECF">
      <w:pPr>
        <w:pStyle w:val="Heading3"/>
      </w:pPr>
      <w:r>
        <w:t>Entrance &amp; Exit Criteria</w:t>
      </w:r>
    </w:p>
    <w:p w14:paraId="4D276630" w14:textId="1968D742" w:rsidR="00E27DC5" w:rsidRPr="00E27DC5" w:rsidRDefault="00E27DC5" w:rsidP="00E27DC5">
      <w:r>
        <w:t xml:space="preserve">This test level will be entered </w:t>
      </w:r>
      <w:r w:rsidR="0064566E">
        <w:t xml:space="preserve">each time a </w:t>
      </w:r>
      <w:r>
        <w:t xml:space="preserve">major individual component </w:t>
      </w:r>
      <w:r w:rsidR="0064566E">
        <w:t>is</w:t>
      </w:r>
      <w:r w:rsidR="00735F89">
        <w:t xml:space="preserve"> completed</w:t>
      </w:r>
      <w:r>
        <w:t>. It will exit once all problems detected with it have been resolved.</w:t>
      </w:r>
    </w:p>
    <w:p w14:paraId="19C3A23C" w14:textId="77777777" w:rsidR="00E27DC5" w:rsidRPr="00E27DC5" w:rsidRDefault="00E27DC5" w:rsidP="00E27DC5"/>
    <w:p w14:paraId="58AB0236" w14:textId="5A1CFE60" w:rsidR="00E43ECF" w:rsidRDefault="00E43ECF" w:rsidP="00E43ECF">
      <w:pPr>
        <w:pStyle w:val="Heading3"/>
      </w:pPr>
      <w:r>
        <w:t>Test Environment</w:t>
      </w:r>
    </w:p>
    <w:p w14:paraId="25578EEE" w14:textId="35F2B51E" w:rsidR="00E27DC5" w:rsidRPr="00E27DC5" w:rsidRDefault="00E27DC5" w:rsidP="00E27DC5">
      <w:r>
        <w:t>The testing will be done in the development environments. PyCharm for the server, and Android Studio for the app. Test driver scripts will be developed for Python functions, and JUnit and Mockito will be used for testing the Java functions.</w:t>
      </w:r>
    </w:p>
    <w:p w14:paraId="32135F5D" w14:textId="3B1B0090" w:rsidR="00E43ECF" w:rsidRDefault="00E43ECF" w:rsidP="00E43ECF">
      <w:pPr>
        <w:pStyle w:val="Heading3"/>
      </w:pPr>
      <w:bookmarkStart w:id="60" w:name="_Hlk37607710"/>
      <w:r>
        <w:t>Test Objectives</w:t>
      </w:r>
    </w:p>
    <w:tbl>
      <w:tblPr>
        <w:tblStyle w:val="TableGrid"/>
        <w:tblW w:w="0" w:type="auto"/>
        <w:tblLook w:val="0420" w:firstRow="1" w:lastRow="0" w:firstColumn="0" w:lastColumn="0" w:noHBand="0" w:noVBand="1"/>
      </w:tblPr>
      <w:tblGrid>
        <w:gridCol w:w="2254"/>
        <w:gridCol w:w="2254"/>
        <w:gridCol w:w="2254"/>
        <w:gridCol w:w="2254"/>
      </w:tblGrid>
      <w:tr w:rsidR="00735F89" w14:paraId="76E72B97" w14:textId="77777777" w:rsidTr="00735F89">
        <w:trPr>
          <w:cnfStyle w:val="100000000000" w:firstRow="1" w:lastRow="0" w:firstColumn="0" w:lastColumn="0" w:oddVBand="0" w:evenVBand="0" w:oddHBand="0" w:evenHBand="0" w:firstRowFirstColumn="0" w:firstRowLastColumn="0" w:lastRowFirstColumn="0" w:lastRowLastColumn="0"/>
        </w:trPr>
        <w:tc>
          <w:tcPr>
            <w:tcW w:w="2254" w:type="dxa"/>
          </w:tcPr>
          <w:p w14:paraId="41989428" w14:textId="79924B9C" w:rsidR="00735F89" w:rsidRDefault="00735F89" w:rsidP="00E27DC5">
            <w:r>
              <w:t>Risk</w:t>
            </w:r>
          </w:p>
        </w:tc>
        <w:tc>
          <w:tcPr>
            <w:tcW w:w="2254" w:type="dxa"/>
          </w:tcPr>
          <w:p w14:paraId="1578A01F" w14:textId="3B8E433B" w:rsidR="00735F89" w:rsidRDefault="00735F89" w:rsidP="00E27DC5">
            <w:r>
              <w:t>Test Goals</w:t>
            </w:r>
          </w:p>
        </w:tc>
        <w:tc>
          <w:tcPr>
            <w:tcW w:w="2254" w:type="dxa"/>
          </w:tcPr>
          <w:p w14:paraId="4FA373B7" w14:textId="1F7A0BCA" w:rsidR="00735F89" w:rsidRDefault="00735F89" w:rsidP="00E27DC5">
            <w:r>
              <w:t>Risk Verification</w:t>
            </w:r>
          </w:p>
        </w:tc>
        <w:tc>
          <w:tcPr>
            <w:tcW w:w="2254" w:type="dxa"/>
          </w:tcPr>
          <w:p w14:paraId="4C9B24FF" w14:textId="2A2F28F8" w:rsidR="00735F89" w:rsidRDefault="00735F89" w:rsidP="00E27DC5">
            <w:r>
              <w:t>Schedule</w:t>
            </w:r>
          </w:p>
        </w:tc>
      </w:tr>
      <w:tr w:rsidR="00735F89" w14:paraId="564D7643" w14:textId="77777777" w:rsidTr="00735F89">
        <w:tc>
          <w:tcPr>
            <w:tcW w:w="2254" w:type="dxa"/>
          </w:tcPr>
          <w:p w14:paraId="1D8041B5" w14:textId="631B5A1E" w:rsidR="00735F89" w:rsidRDefault="00735F89" w:rsidP="00E27DC5">
            <w:r w:rsidRPr="00735F89">
              <w:t>Software crashes or is buggy</w:t>
            </w:r>
          </w:p>
        </w:tc>
        <w:tc>
          <w:tcPr>
            <w:tcW w:w="2254" w:type="dxa"/>
          </w:tcPr>
          <w:p w14:paraId="5C658E59" w14:textId="75AE6394" w:rsidR="00735F89" w:rsidRDefault="00735F89" w:rsidP="00E27DC5">
            <w:r>
              <w:t>Ensure all</w:t>
            </w:r>
            <w:r w:rsidR="00C53821">
              <w:t xml:space="preserve"> major</w:t>
            </w:r>
            <w:r>
              <w:t xml:space="preserve"> methods </w:t>
            </w:r>
            <w:r w:rsidR="00C53821">
              <w:t>run individually as expected</w:t>
            </w:r>
          </w:p>
        </w:tc>
        <w:tc>
          <w:tcPr>
            <w:tcW w:w="2254" w:type="dxa"/>
          </w:tcPr>
          <w:p w14:paraId="3F12E51E" w14:textId="2C63D527" w:rsidR="00735F89" w:rsidRDefault="00C53821" w:rsidP="00E27DC5">
            <w:r>
              <w:t>Methods run as intended and have required error handling</w:t>
            </w:r>
          </w:p>
        </w:tc>
        <w:tc>
          <w:tcPr>
            <w:tcW w:w="2254" w:type="dxa"/>
          </w:tcPr>
          <w:p w14:paraId="52EC823E" w14:textId="12828A9B" w:rsidR="00735F89" w:rsidRDefault="00C53821" w:rsidP="00E27DC5">
            <w:r>
              <w:t>During implementation of each major component</w:t>
            </w:r>
          </w:p>
        </w:tc>
      </w:tr>
      <w:tr w:rsidR="00735F89" w14:paraId="0BEBFC43" w14:textId="77777777" w:rsidTr="00735F89">
        <w:tc>
          <w:tcPr>
            <w:tcW w:w="2254" w:type="dxa"/>
          </w:tcPr>
          <w:p w14:paraId="74BEDE33" w14:textId="60DADEC8" w:rsidR="00735F89" w:rsidRDefault="00C53821" w:rsidP="00E27DC5">
            <w:r w:rsidRPr="00C53821">
              <w:lastRenderedPageBreak/>
              <w:t>Getting all paths within coordinates efficiently</w:t>
            </w:r>
          </w:p>
        </w:tc>
        <w:tc>
          <w:tcPr>
            <w:tcW w:w="2254" w:type="dxa"/>
          </w:tcPr>
          <w:p w14:paraId="595F4004" w14:textId="51A4C62E" w:rsidR="00735F89" w:rsidRDefault="00C53821" w:rsidP="00E27DC5">
            <w:r>
              <w:t>Ensure the component can return correct coordinates given boundaries</w:t>
            </w:r>
          </w:p>
        </w:tc>
        <w:tc>
          <w:tcPr>
            <w:tcW w:w="2254" w:type="dxa"/>
          </w:tcPr>
          <w:p w14:paraId="3627AC1A" w14:textId="4E0163C4" w:rsidR="00735F89" w:rsidRDefault="00C53821" w:rsidP="00E27DC5">
            <w:r>
              <w:t>Method returns the correct list of paths</w:t>
            </w:r>
          </w:p>
        </w:tc>
        <w:tc>
          <w:tcPr>
            <w:tcW w:w="2254" w:type="dxa"/>
          </w:tcPr>
          <w:p w14:paraId="2B022256" w14:textId="2334305F" w:rsidR="00735F89" w:rsidRDefault="0015328B" w:rsidP="00E27DC5">
            <w:ins w:id="61" w:author="Tyler O'Neill" w:date="2020-05-31T02:30:00Z">
              <w:r w:rsidRPr="0015328B">
                <w:t>After implementation of CCRD (final iteration of LCAM)</w:t>
              </w:r>
            </w:ins>
            <w:del w:id="62" w:author="Tyler O'Neill" w:date="2020-05-31T02:27:00Z">
              <w:r w:rsidR="00C53821" w:rsidDel="0015328B">
                <w:delText>During implementation of Get Paths use case</w:delText>
              </w:r>
            </w:del>
          </w:p>
        </w:tc>
      </w:tr>
      <w:tr w:rsidR="00C53821" w14:paraId="3BB3B0E7" w14:textId="77777777" w:rsidTr="00735F89">
        <w:tc>
          <w:tcPr>
            <w:tcW w:w="2254" w:type="dxa"/>
          </w:tcPr>
          <w:p w14:paraId="0572A945" w14:textId="201BFE15" w:rsidR="00C53821" w:rsidRPr="00C53821" w:rsidRDefault="0064566E" w:rsidP="00E27DC5">
            <w:r w:rsidRPr="0064566E">
              <w:t>Failing to add all path details or allowing incomplete / invalid paths</w:t>
            </w:r>
          </w:p>
        </w:tc>
        <w:tc>
          <w:tcPr>
            <w:tcW w:w="2254" w:type="dxa"/>
          </w:tcPr>
          <w:p w14:paraId="1AD46B47" w14:textId="6DFED306" w:rsidR="00C53821" w:rsidRDefault="00C53821" w:rsidP="00E27DC5">
            <w:r>
              <w:t>Ensure the component can add valid input paths to the database</w:t>
            </w:r>
          </w:p>
        </w:tc>
        <w:tc>
          <w:tcPr>
            <w:tcW w:w="2254" w:type="dxa"/>
          </w:tcPr>
          <w:p w14:paraId="62243788" w14:textId="1ED4F39F" w:rsidR="00C53821" w:rsidRDefault="00C53821" w:rsidP="00E27DC5">
            <w:r>
              <w:t xml:space="preserve">Validation method correctly rejects invalid methods, and </w:t>
            </w:r>
            <w:r w:rsidR="001944F7">
              <w:t xml:space="preserve">add to database </w:t>
            </w:r>
            <w:r>
              <w:t>method does so successfully</w:t>
            </w:r>
          </w:p>
        </w:tc>
        <w:tc>
          <w:tcPr>
            <w:tcW w:w="2254" w:type="dxa"/>
          </w:tcPr>
          <w:p w14:paraId="22734891" w14:textId="76842444" w:rsidR="00C53821" w:rsidRDefault="0015328B" w:rsidP="00E27DC5">
            <w:ins w:id="63" w:author="Tyler O'Neill" w:date="2020-05-31T02:27:00Z">
              <w:r w:rsidRPr="0015328B">
                <w:t>After implementation of CCRD (end of LCAM)</w:t>
              </w:r>
            </w:ins>
            <w:del w:id="64" w:author="Tyler O'Neill" w:date="2020-05-31T02:27:00Z">
              <w:r w:rsidR="00C53821" w:rsidDel="0015328B">
                <w:delText>During implementation of Add Path use case</w:delText>
              </w:r>
            </w:del>
          </w:p>
        </w:tc>
      </w:tr>
      <w:tr w:rsidR="004F1CFA" w14:paraId="17AD1315" w14:textId="77777777" w:rsidTr="00735F89">
        <w:trPr>
          <w:ins w:id="65" w:author="Tyler O'Neill" w:date="2020-05-31T02:30:00Z"/>
        </w:trPr>
        <w:tc>
          <w:tcPr>
            <w:tcW w:w="2254" w:type="dxa"/>
          </w:tcPr>
          <w:p w14:paraId="452E4925" w14:textId="30902BD6" w:rsidR="004F1CFA" w:rsidRPr="0064566E" w:rsidRDefault="004F1CFA" w:rsidP="004F1CFA">
            <w:pPr>
              <w:rPr>
                <w:ins w:id="66" w:author="Tyler O'Neill" w:date="2020-05-31T02:30:00Z"/>
              </w:rPr>
            </w:pPr>
            <w:ins w:id="67" w:author="Tyler O'Neill" w:date="2020-05-31T02:30:00Z">
              <w:r>
                <w:t xml:space="preserve">Failing to add </w:t>
              </w:r>
            </w:ins>
            <w:ins w:id="68" w:author="Tyler O'Neill" w:date="2020-05-31T02:41:00Z">
              <w:r w:rsidR="00CD7A4F">
                <w:t>additional path data</w:t>
              </w:r>
            </w:ins>
          </w:p>
        </w:tc>
        <w:tc>
          <w:tcPr>
            <w:tcW w:w="2254" w:type="dxa"/>
          </w:tcPr>
          <w:p w14:paraId="1BB8F1B3" w14:textId="1314CC4D" w:rsidR="004F1CFA" w:rsidRDefault="004F1CFA" w:rsidP="004F1CFA">
            <w:pPr>
              <w:rPr>
                <w:ins w:id="69" w:author="Tyler O'Neill" w:date="2020-05-31T02:30:00Z"/>
              </w:rPr>
            </w:pPr>
            <w:ins w:id="70" w:author="Tyler O'Neill" w:date="2020-05-31T02:30:00Z">
              <w:r>
                <w:t xml:space="preserve">Ensure the </w:t>
              </w:r>
            </w:ins>
            <w:ins w:id="71" w:author="Tyler O'Neill" w:date="2020-05-31T02:31:00Z">
              <w:r w:rsidRPr="004F1CFA">
                <w:t xml:space="preserve">component </w:t>
              </w:r>
            </w:ins>
            <w:ins w:id="72" w:author="Tyler O'Neill" w:date="2020-05-31T02:30:00Z">
              <w:r>
                <w:t xml:space="preserve">can accept correctly </w:t>
              </w:r>
            </w:ins>
            <w:ins w:id="73" w:author="Tyler O'Neill" w:date="2020-05-31T02:31:00Z">
              <w:r>
                <w:t xml:space="preserve">add valid </w:t>
              </w:r>
            </w:ins>
            <w:ins w:id="74" w:author="Tyler O'Neill" w:date="2020-05-31T02:41:00Z">
              <w:r w:rsidR="00CD7A4F" w:rsidRPr="00CD7A4F">
                <w:t>additional path data</w:t>
              </w:r>
              <w:r w:rsidR="00CD7A4F" w:rsidRPr="00CD7A4F">
                <w:t xml:space="preserve"> </w:t>
              </w:r>
            </w:ins>
            <w:ins w:id="75" w:author="Tyler O'Neill" w:date="2020-05-31T02:31:00Z">
              <w:r>
                <w:t>to the database</w:t>
              </w:r>
            </w:ins>
          </w:p>
        </w:tc>
        <w:tc>
          <w:tcPr>
            <w:tcW w:w="2254" w:type="dxa"/>
          </w:tcPr>
          <w:p w14:paraId="211D3107" w14:textId="3DC76E1B" w:rsidR="004F1CFA" w:rsidRDefault="004F1CFA" w:rsidP="004F1CFA">
            <w:pPr>
              <w:rPr>
                <w:ins w:id="76" w:author="Tyler O'Neill" w:date="2020-05-31T02:30:00Z"/>
              </w:rPr>
            </w:pPr>
            <w:ins w:id="77" w:author="Tyler O'Neill" w:date="2020-05-31T02:30:00Z">
              <w:r>
                <w:t xml:space="preserve">Validation method correctly rejects invalid </w:t>
              </w:r>
            </w:ins>
            <w:ins w:id="78" w:author="Tyler O'Neill" w:date="2020-05-31T02:42:00Z">
              <w:r w:rsidR="00CD7A4F" w:rsidRPr="00CD7A4F">
                <w:t>additional path data</w:t>
              </w:r>
            </w:ins>
            <w:ins w:id="79" w:author="Tyler O'Neill" w:date="2020-05-31T02:30:00Z">
              <w:r>
                <w:t>, and method to add to database does so successfully</w:t>
              </w:r>
            </w:ins>
          </w:p>
        </w:tc>
        <w:tc>
          <w:tcPr>
            <w:tcW w:w="2254" w:type="dxa"/>
          </w:tcPr>
          <w:p w14:paraId="77EE9A94" w14:textId="60AA1ABD" w:rsidR="004F1CFA" w:rsidRPr="0015328B" w:rsidRDefault="00CD7A4F" w:rsidP="004F1CFA">
            <w:pPr>
              <w:rPr>
                <w:ins w:id="80" w:author="Tyler O'Neill" w:date="2020-05-31T02:30:00Z"/>
              </w:rPr>
            </w:pPr>
            <w:ins w:id="81" w:author="Tyler O'Neill" w:date="2020-05-31T02:42:00Z">
              <w:r w:rsidRPr="00CD7A4F">
                <w:t>Upon implementation of functionality for all types of additional path data</w:t>
              </w:r>
            </w:ins>
          </w:p>
        </w:tc>
      </w:tr>
      <w:tr w:rsidR="004F1CFA" w14:paraId="2F08175A" w14:textId="77777777" w:rsidTr="00735F89">
        <w:trPr>
          <w:ins w:id="82" w:author="Tyler O'Neill" w:date="2020-05-31T02:30:00Z"/>
        </w:trPr>
        <w:tc>
          <w:tcPr>
            <w:tcW w:w="2254" w:type="dxa"/>
          </w:tcPr>
          <w:p w14:paraId="6610CB27" w14:textId="4DC13313" w:rsidR="004F1CFA" w:rsidRDefault="004F1CFA" w:rsidP="004F1CFA">
            <w:pPr>
              <w:rPr>
                <w:ins w:id="83" w:author="Tyler O'Neill" w:date="2020-05-31T02:30:00Z"/>
              </w:rPr>
            </w:pPr>
            <w:ins w:id="84" w:author="Tyler O'Neill" w:date="2020-05-31T02:30:00Z">
              <w:r>
                <w:t xml:space="preserve">Getting </w:t>
              </w:r>
            </w:ins>
            <w:ins w:id="85" w:author="Tyler O'Neill" w:date="2020-05-31T02:42:00Z">
              <w:r w:rsidR="00CD7A4F" w:rsidRPr="00CD7A4F">
                <w:t>additional path data</w:t>
              </w:r>
              <w:r w:rsidR="00CD7A4F" w:rsidRPr="00CD7A4F">
                <w:t xml:space="preserve"> </w:t>
              </w:r>
            </w:ins>
            <w:ins w:id="86" w:author="Tyler O'Neill" w:date="2020-05-31T02:30:00Z">
              <w:r>
                <w:t>for each path</w:t>
              </w:r>
            </w:ins>
          </w:p>
        </w:tc>
        <w:tc>
          <w:tcPr>
            <w:tcW w:w="2254" w:type="dxa"/>
          </w:tcPr>
          <w:p w14:paraId="2D4E7967" w14:textId="055ED1C5" w:rsidR="004F1CFA" w:rsidRDefault="004F1CFA" w:rsidP="004F1CFA">
            <w:pPr>
              <w:rPr>
                <w:ins w:id="87" w:author="Tyler O'Neill" w:date="2020-05-31T02:30:00Z"/>
              </w:rPr>
            </w:pPr>
            <w:ins w:id="88" w:author="Tyler O'Neill" w:date="2020-05-31T02:30:00Z">
              <w:r>
                <w:t xml:space="preserve">Ensure the component can </w:t>
              </w:r>
            </w:ins>
            <w:ins w:id="89" w:author="Tyler O'Neill" w:date="2020-05-31T02:31:00Z">
              <w:r>
                <w:t xml:space="preserve">return </w:t>
              </w:r>
            </w:ins>
            <w:ins w:id="90" w:author="Tyler O'Neill" w:date="2020-05-31T02:42:00Z">
              <w:r w:rsidR="00CD7A4F" w:rsidRPr="00CD7A4F">
                <w:t>additional path data</w:t>
              </w:r>
              <w:r w:rsidR="00CD7A4F" w:rsidRPr="00CD7A4F">
                <w:t xml:space="preserve"> </w:t>
              </w:r>
            </w:ins>
            <w:ins w:id="91" w:author="Tyler O'Neill" w:date="2020-05-31T02:31:00Z">
              <w:r>
                <w:t>for each path</w:t>
              </w:r>
            </w:ins>
          </w:p>
        </w:tc>
        <w:tc>
          <w:tcPr>
            <w:tcW w:w="2254" w:type="dxa"/>
          </w:tcPr>
          <w:p w14:paraId="36941CEA" w14:textId="42114DF4" w:rsidR="004F1CFA" w:rsidRDefault="004F1CFA" w:rsidP="004F1CFA">
            <w:pPr>
              <w:rPr>
                <w:ins w:id="92" w:author="Tyler O'Neill" w:date="2020-05-31T02:30:00Z"/>
              </w:rPr>
            </w:pPr>
            <w:ins w:id="93" w:author="Tyler O'Neill" w:date="2020-05-31T02:31:00Z">
              <w:r>
                <w:t xml:space="preserve">Paths return </w:t>
              </w:r>
            </w:ins>
            <w:ins w:id="94" w:author="Tyler O'Neill" w:date="2020-05-31T02:42:00Z">
              <w:r w:rsidR="00CD7A4F" w:rsidRPr="00CD7A4F">
                <w:t>additional path data</w:t>
              </w:r>
              <w:r w:rsidR="00CD7A4F" w:rsidRPr="00CD7A4F">
                <w:t xml:space="preserve"> </w:t>
              </w:r>
            </w:ins>
            <w:ins w:id="95" w:author="Tyler O'Neill" w:date="2020-05-31T02:31:00Z">
              <w:r>
                <w:t>details with</w:t>
              </w:r>
            </w:ins>
            <w:ins w:id="96" w:author="Tyler O'Neill" w:date="2020-05-31T02:32:00Z">
              <w:r>
                <w:t xml:space="preserve"> themselves</w:t>
              </w:r>
            </w:ins>
          </w:p>
        </w:tc>
        <w:tc>
          <w:tcPr>
            <w:tcW w:w="2254" w:type="dxa"/>
          </w:tcPr>
          <w:p w14:paraId="6B261532" w14:textId="01FC12A8" w:rsidR="004F1CFA" w:rsidRDefault="004F1CFA" w:rsidP="004F1CFA">
            <w:pPr>
              <w:rPr>
                <w:ins w:id="97" w:author="Tyler O'Neill" w:date="2020-05-31T02:30:00Z"/>
              </w:rPr>
            </w:pPr>
            <w:ins w:id="98" w:author="Tyler O'Neill" w:date="2020-05-31T02:32:00Z">
              <w:r>
                <w:t>Upon implementation of functionality</w:t>
              </w:r>
            </w:ins>
            <w:ins w:id="99" w:author="Tyler O'Neill" w:date="2020-05-31T02:42:00Z">
              <w:r w:rsidR="00CD7A4F">
                <w:t xml:space="preserve"> for all types of </w:t>
              </w:r>
              <w:r w:rsidR="00CD7A4F" w:rsidRPr="00CD7A4F">
                <w:t>additional path data</w:t>
              </w:r>
            </w:ins>
          </w:p>
        </w:tc>
      </w:tr>
    </w:tbl>
    <w:bookmarkEnd w:id="60"/>
    <w:p w14:paraId="15F164CA" w14:textId="597C68BD" w:rsidR="00E27DC5" w:rsidRDefault="0064566E" w:rsidP="0064566E">
      <w:pPr>
        <w:pStyle w:val="Heading2"/>
      </w:pPr>
      <w:r>
        <w:t>Integration Testing</w:t>
      </w:r>
    </w:p>
    <w:p w14:paraId="14CB11B9" w14:textId="785B3171" w:rsidR="0064566E" w:rsidRDefault="0064566E" w:rsidP="0064566E">
      <w:pPr>
        <w:pStyle w:val="Heading3"/>
      </w:pPr>
      <w:r>
        <w:t>Entrance &amp; Exit Criteria</w:t>
      </w:r>
    </w:p>
    <w:p w14:paraId="5D84C505" w14:textId="530AC3D8" w:rsidR="0064566E" w:rsidRDefault="0064566E" w:rsidP="0064566E">
      <w:r>
        <w:t>This test level will be entered once all major components have been completed. It will exit once it is verified that they work together as they should.</w:t>
      </w:r>
    </w:p>
    <w:p w14:paraId="5F0821AA" w14:textId="450CCCF0" w:rsidR="0064566E" w:rsidRDefault="0064566E" w:rsidP="0064566E">
      <w:pPr>
        <w:pStyle w:val="Heading3"/>
      </w:pPr>
      <w:bookmarkStart w:id="100" w:name="_Hlk37608296"/>
      <w:r>
        <w:lastRenderedPageBreak/>
        <w:t>Test Environment</w:t>
      </w:r>
    </w:p>
    <w:p w14:paraId="75D2A482" w14:textId="77777777" w:rsidR="00C91348" w:rsidRDefault="00C91348" w:rsidP="00C91348">
      <w:r>
        <w:t>The testing will be done using Python test scripts to request and print the list of paths, and to send requests of correctly and incorrectly formatted JSONs to be added and rejected respectively.</w:t>
      </w:r>
    </w:p>
    <w:p w14:paraId="02F05A92" w14:textId="77777777" w:rsidR="0064566E" w:rsidRDefault="0064566E" w:rsidP="00C91348">
      <w:pPr>
        <w:pStyle w:val="Heading3"/>
      </w:pPr>
      <w:r>
        <w:t>Test Objectives</w:t>
      </w:r>
    </w:p>
    <w:tbl>
      <w:tblPr>
        <w:tblStyle w:val="TableGrid"/>
        <w:tblW w:w="0" w:type="auto"/>
        <w:tblLook w:val="0420" w:firstRow="1" w:lastRow="0" w:firstColumn="0" w:lastColumn="0" w:noHBand="0" w:noVBand="1"/>
      </w:tblPr>
      <w:tblGrid>
        <w:gridCol w:w="2254"/>
        <w:gridCol w:w="2254"/>
        <w:gridCol w:w="2254"/>
        <w:gridCol w:w="2254"/>
      </w:tblGrid>
      <w:tr w:rsidR="0064566E" w14:paraId="111D08DB" w14:textId="77777777" w:rsidTr="00E71061">
        <w:trPr>
          <w:cnfStyle w:val="100000000000" w:firstRow="1" w:lastRow="0" w:firstColumn="0" w:lastColumn="0" w:oddVBand="0" w:evenVBand="0" w:oddHBand="0" w:evenHBand="0" w:firstRowFirstColumn="0" w:firstRowLastColumn="0" w:lastRowFirstColumn="0" w:lastRowLastColumn="0"/>
        </w:trPr>
        <w:tc>
          <w:tcPr>
            <w:tcW w:w="2254" w:type="dxa"/>
          </w:tcPr>
          <w:p w14:paraId="59CF40D2" w14:textId="77777777" w:rsidR="0064566E" w:rsidRDefault="0064566E" w:rsidP="00E71061">
            <w:r>
              <w:t>Risk</w:t>
            </w:r>
          </w:p>
        </w:tc>
        <w:tc>
          <w:tcPr>
            <w:tcW w:w="2254" w:type="dxa"/>
          </w:tcPr>
          <w:p w14:paraId="7EF69174" w14:textId="77777777" w:rsidR="0064566E" w:rsidRDefault="0064566E" w:rsidP="00E71061">
            <w:r>
              <w:t>Test Goals</w:t>
            </w:r>
          </w:p>
        </w:tc>
        <w:tc>
          <w:tcPr>
            <w:tcW w:w="2254" w:type="dxa"/>
          </w:tcPr>
          <w:p w14:paraId="543705D3" w14:textId="77777777" w:rsidR="0064566E" w:rsidRDefault="0064566E" w:rsidP="00E71061">
            <w:r>
              <w:t>Risk Verification</w:t>
            </w:r>
          </w:p>
        </w:tc>
        <w:tc>
          <w:tcPr>
            <w:tcW w:w="2254" w:type="dxa"/>
          </w:tcPr>
          <w:p w14:paraId="5DE76510" w14:textId="77777777" w:rsidR="0064566E" w:rsidRDefault="0064566E" w:rsidP="00E71061">
            <w:r>
              <w:t>Schedule</w:t>
            </w:r>
          </w:p>
        </w:tc>
      </w:tr>
      <w:tr w:rsidR="0064566E" w14:paraId="13E79110" w14:textId="77777777" w:rsidTr="00E71061">
        <w:tc>
          <w:tcPr>
            <w:tcW w:w="2254" w:type="dxa"/>
          </w:tcPr>
          <w:p w14:paraId="411FAA72" w14:textId="77777777" w:rsidR="0064566E" w:rsidRDefault="0064566E" w:rsidP="00E71061">
            <w:r w:rsidRPr="00C53821">
              <w:t>Getting all paths within coordinates efficiently</w:t>
            </w:r>
          </w:p>
        </w:tc>
        <w:tc>
          <w:tcPr>
            <w:tcW w:w="2254" w:type="dxa"/>
          </w:tcPr>
          <w:p w14:paraId="76DAA244" w14:textId="40E5533A" w:rsidR="0064566E" w:rsidRDefault="0064566E" w:rsidP="00E71061">
            <w:r>
              <w:t xml:space="preserve">Ensure that the </w:t>
            </w:r>
            <w:r w:rsidR="00C91348">
              <w:t>server can correctly generate and return a JSON</w:t>
            </w:r>
          </w:p>
        </w:tc>
        <w:tc>
          <w:tcPr>
            <w:tcW w:w="2254" w:type="dxa"/>
          </w:tcPr>
          <w:p w14:paraId="3C8FF627" w14:textId="7EA8CC3C" w:rsidR="0064566E" w:rsidRDefault="0064566E" w:rsidP="00E71061">
            <w:r>
              <w:t xml:space="preserve">Server responds with correct </w:t>
            </w:r>
            <w:r w:rsidR="00C91348">
              <w:t xml:space="preserve">JSON with all </w:t>
            </w:r>
            <w:r>
              <w:t>paths</w:t>
            </w:r>
            <w:r w:rsidR="00C91348">
              <w:t xml:space="preserve"> within boundary</w:t>
            </w:r>
          </w:p>
        </w:tc>
        <w:tc>
          <w:tcPr>
            <w:tcW w:w="2254" w:type="dxa"/>
          </w:tcPr>
          <w:p w14:paraId="79E2FBEC" w14:textId="6AA05A4F" w:rsidR="0064566E" w:rsidRDefault="0015328B" w:rsidP="00E71061">
            <w:ins w:id="101" w:author="Tyler O'Neill" w:date="2020-05-31T02:30:00Z">
              <w:r w:rsidRPr="0015328B">
                <w:t>After implementation of CCRD (final iteration of LCAM)</w:t>
              </w:r>
            </w:ins>
            <w:del w:id="102" w:author="Tyler O'Neill" w:date="2020-05-31T02:29:00Z">
              <w:r w:rsidR="0064566E" w:rsidDel="0015328B">
                <w:delText>Upon completion of all server components</w:delText>
              </w:r>
            </w:del>
          </w:p>
        </w:tc>
      </w:tr>
      <w:tr w:rsidR="0064566E" w14:paraId="2C969DA8" w14:textId="77777777" w:rsidTr="00E71061">
        <w:tc>
          <w:tcPr>
            <w:tcW w:w="2254" w:type="dxa"/>
          </w:tcPr>
          <w:p w14:paraId="35B4BDE6" w14:textId="03405A35" w:rsidR="0064566E" w:rsidRPr="00C53821" w:rsidRDefault="0064566E" w:rsidP="00E71061">
            <w:r w:rsidRPr="0064566E">
              <w:t>Failing to add all path details or allowing incomplete / invalid paths</w:t>
            </w:r>
          </w:p>
        </w:tc>
        <w:tc>
          <w:tcPr>
            <w:tcW w:w="2254" w:type="dxa"/>
          </w:tcPr>
          <w:p w14:paraId="71E5E509" w14:textId="51E289C2" w:rsidR="0064566E" w:rsidRDefault="00C91348" w:rsidP="00E71061">
            <w:r>
              <w:t>Ensure the server can accept correctly formatted JSON requests to add new entries to the database</w:t>
            </w:r>
          </w:p>
        </w:tc>
        <w:tc>
          <w:tcPr>
            <w:tcW w:w="2254" w:type="dxa"/>
          </w:tcPr>
          <w:p w14:paraId="1B908B39" w14:textId="45EBDE60" w:rsidR="0064566E" w:rsidRDefault="0064566E" w:rsidP="00E71061">
            <w:r>
              <w:t xml:space="preserve">Validation method correctly rejects invalid </w:t>
            </w:r>
            <w:del w:id="103" w:author="Tyler O'Neill" w:date="2020-05-31T02:29:00Z">
              <w:r w:rsidDel="0015328B">
                <w:delText>methods</w:delText>
              </w:r>
            </w:del>
            <w:ins w:id="104" w:author="Tyler O'Neill" w:date="2020-05-31T02:29:00Z">
              <w:r w:rsidR="0015328B">
                <w:t>paths</w:t>
              </w:r>
            </w:ins>
            <w:r>
              <w:t>, and method to add to database does so successfully</w:t>
            </w:r>
          </w:p>
        </w:tc>
        <w:tc>
          <w:tcPr>
            <w:tcW w:w="2254" w:type="dxa"/>
          </w:tcPr>
          <w:p w14:paraId="1339D46A" w14:textId="378A64CA" w:rsidR="0064566E" w:rsidRDefault="0015328B" w:rsidP="00E71061">
            <w:ins w:id="105" w:author="Tyler O'Neill" w:date="2020-05-31T02:29:00Z">
              <w:r w:rsidRPr="0015328B">
                <w:t>After implementation of CCRD (</w:t>
              </w:r>
              <w:r>
                <w:t>final iteration of LCAM</w:t>
              </w:r>
              <w:r w:rsidRPr="0015328B">
                <w:t>)</w:t>
              </w:r>
            </w:ins>
            <w:del w:id="106" w:author="Tyler O'Neill" w:date="2020-05-31T02:29:00Z">
              <w:r w:rsidR="0064566E" w:rsidRPr="0064566E" w:rsidDel="0015328B">
                <w:delText>Upon completion of all server components</w:delText>
              </w:r>
            </w:del>
          </w:p>
        </w:tc>
      </w:tr>
      <w:tr w:rsidR="00CD7A4F" w14:paraId="0319DDBB" w14:textId="77777777" w:rsidTr="00E71061">
        <w:trPr>
          <w:ins w:id="107" w:author="Tyler O'Neill" w:date="2020-05-31T02:28:00Z"/>
        </w:trPr>
        <w:tc>
          <w:tcPr>
            <w:tcW w:w="2254" w:type="dxa"/>
          </w:tcPr>
          <w:p w14:paraId="45A73C9E" w14:textId="2E38EAE8" w:rsidR="00CD7A4F" w:rsidRPr="0064566E" w:rsidRDefault="00CD7A4F" w:rsidP="00CD7A4F">
            <w:pPr>
              <w:rPr>
                <w:ins w:id="108" w:author="Tyler O'Neill" w:date="2020-05-31T02:28:00Z"/>
              </w:rPr>
            </w:pPr>
            <w:ins w:id="109" w:author="Tyler O'Neill" w:date="2020-05-31T02:42:00Z">
              <w:r>
                <w:t>Failing to add additional path data</w:t>
              </w:r>
            </w:ins>
          </w:p>
        </w:tc>
        <w:tc>
          <w:tcPr>
            <w:tcW w:w="2254" w:type="dxa"/>
          </w:tcPr>
          <w:p w14:paraId="3BCD56E9" w14:textId="472857ED" w:rsidR="00CD7A4F" w:rsidRDefault="00CD7A4F" w:rsidP="00CD7A4F">
            <w:pPr>
              <w:rPr>
                <w:ins w:id="110" w:author="Tyler O'Neill" w:date="2020-05-31T02:28:00Z"/>
              </w:rPr>
            </w:pPr>
            <w:ins w:id="111" w:author="Tyler O'Neill" w:date="2020-05-31T02:42:00Z">
              <w:r>
                <w:t xml:space="preserve">Ensure the </w:t>
              </w:r>
              <w:r>
                <w:t>server</w:t>
              </w:r>
              <w:r w:rsidRPr="004F1CFA">
                <w:t xml:space="preserve"> </w:t>
              </w:r>
              <w:r>
                <w:t xml:space="preserve">can accept correctly add valid </w:t>
              </w:r>
              <w:r w:rsidRPr="00CD7A4F">
                <w:t xml:space="preserve">additional path data </w:t>
              </w:r>
              <w:r>
                <w:t>to the database</w:t>
              </w:r>
            </w:ins>
          </w:p>
        </w:tc>
        <w:tc>
          <w:tcPr>
            <w:tcW w:w="2254" w:type="dxa"/>
          </w:tcPr>
          <w:p w14:paraId="4F8BF67F" w14:textId="00EEB714" w:rsidR="00CD7A4F" w:rsidRDefault="00CD7A4F" w:rsidP="00CD7A4F">
            <w:pPr>
              <w:rPr>
                <w:ins w:id="112" w:author="Tyler O'Neill" w:date="2020-05-31T02:28:00Z"/>
              </w:rPr>
            </w:pPr>
            <w:ins w:id="113" w:author="Tyler O'Neill" w:date="2020-05-31T02:42:00Z">
              <w:r>
                <w:t xml:space="preserve">Validation method correctly rejects invalid </w:t>
              </w:r>
              <w:r w:rsidRPr="00CD7A4F">
                <w:t>additional path data</w:t>
              </w:r>
              <w:r>
                <w:t>, and method to add to database does so successfully</w:t>
              </w:r>
            </w:ins>
          </w:p>
        </w:tc>
        <w:tc>
          <w:tcPr>
            <w:tcW w:w="2254" w:type="dxa"/>
          </w:tcPr>
          <w:p w14:paraId="477C3569" w14:textId="1662AB6A" w:rsidR="00CD7A4F" w:rsidRPr="0064566E" w:rsidRDefault="00CD7A4F" w:rsidP="00CD7A4F">
            <w:pPr>
              <w:rPr>
                <w:ins w:id="114" w:author="Tyler O'Neill" w:date="2020-05-31T02:28:00Z"/>
              </w:rPr>
            </w:pPr>
            <w:ins w:id="115" w:author="Tyler O'Neill" w:date="2020-05-31T02:42:00Z">
              <w:r w:rsidRPr="00CD7A4F">
                <w:t>Upon implementation of functionality for all types of additional path data</w:t>
              </w:r>
            </w:ins>
          </w:p>
        </w:tc>
      </w:tr>
      <w:tr w:rsidR="00CD7A4F" w14:paraId="34535D3E" w14:textId="77777777" w:rsidTr="00E71061">
        <w:trPr>
          <w:ins w:id="116" w:author="Tyler O'Neill" w:date="2020-05-31T02:32:00Z"/>
        </w:trPr>
        <w:tc>
          <w:tcPr>
            <w:tcW w:w="2254" w:type="dxa"/>
          </w:tcPr>
          <w:p w14:paraId="029B10AE" w14:textId="2B0474AE" w:rsidR="00CD7A4F" w:rsidRDefault="00CD7A4F" w:rsidP="00CD7A4F">
            <w:pPr>
              <w:rPr>
                <w:ins w:id="117" w:author="Tyler O'Neill" w:date="2020-05-31T02:32:00Z"/>
              </w:rPr>
            </w:pPr>
            <w:ins w:id="118" w:author="Tyler O'Neill" w:date="2020-05-31T02:42:00Z">
              <w:r>
                <w:t xml:space="preserve">Getting </w:t>
              </w:r>
              <w:r w:rsidRPr="00CD7A4F">
                <w:t xml:space="preserve">additional path data </w:t>
              </w:r>
              <w:r>
                <w:t>for each path</w:t>
              </w:r>
            </w:ins>
          </w:p>
        </w:tc>
        <w:tc>
          <w:tcPr>
            <w:tcW w:w="2254" w:type="dxa"/>
          </w:tcPr>
          <w:p w14:paraId="11DB999D" w14:textId="3C14ED69" w:rsidR="00CD7A4F" w:rsidRDefault="00CD7A4F" w:rsidP="00CD7A4F">
            <w:pPr>
              <w:rPr>
                <w:ins w:id="119" w:author="Tyler O'Neill" w:date="2020-05-31T02:32:00Z"/>
              </w:rPr>
            </w:pPr>
            <w:ins w:id="120" w:author="Tyler O'Neill" w:date="2020-05-31T02:42:00Z">
              <w:r>
                <w:t xml:space="preserve">Ensure the </w:t>
              </w:r>
              <w:r w:rsidRPr="00CD7A4F">
                <w:t xml:space="preserve">server </w:t>
              </w:r>
              <w:r>
                <w:t xml:space="preserve">can return </w:t>
              </w:r>
              <w:r w:rsidRPr="00CD7A4F">
                <w:t xml:space="preserve">additional path data </w:t>
              </w:r>
              <w:r>
                <w:t>for each path</w:t>
              </w:r>
            </w:ins>
          </w:p>
        </w:tc>
        <w:tc>
          <w:tcPr>
            <w:tcW w:w="2254" w:type="dxa"/>
          </w:tcPr>
          <w:p w14:paraId="30A0CA92" w14:textId="71576D6B" w:rsidR="00CD7A4F" w:rsidRDefault="00CD7A4F" w:rsidP="00CD7A4F">
            <w:pPr>
              <w:rPr>
                <w:ins w:id="121" w:author="Tyler O'Neill" w:date="2020-05-31T02:32:00Z"/>
              </w:rPr>
            </w:pPr>
            <w:ins w:id="122" w:author="Tyler O'Neill" w:date="2020-05-31T02:42:00Z">
              <w:r>
                <w:t xml:space="preserve">Paths return </w:t>
              </w:r>
              <w:r w:rsidRPr="00CD7A4F">
                <w:t xml:space="preserve">additional path data </w:t>
              </w:r>
              <w:r>
                <w:t>details with themselves</w:t>
              </w:r>
            </w:ins>
          </w:p>
        </w:tc>
        <w:tc>
          <w:tcPr>
            <w:tcW w:w="2254" w:type="dxa"/>
          </w:tcPr>
          <w:p w14:paraId="238805CD" w14:textId="1C694EC2" w:rsidR="00CD7A4F" w:rsidRDefault="00CD7A4F" w:rsidP="00CD7A4F">
            <w:pPr>
              <w:rPr>
                <w:ins w:id="123" w:author="Tyler O'Neill" w:date="2020-05-31T02:32:00Z"/>
              </w:rPr>
            </w:pPr>
            <w:ins w:id="124" w:author="Tyler O'Neill" w:date="2020-05-31T02:42:00Z">
              <w:r>
                <w:t xml:space="preserve">Upon implementation of functionality for all types of </w:t>
              </w:r>
              <w:r w:rsidRPr="00CD7A4F">
                <w:t>additional path data</w:t>
              </w:r>
            </w:ins>
          </w:p>
        </w:tc>
      </w:tr>
    </w:tbl>
    <w:bookmarkEnd w:id="100"/>
    <w:p w14:paraId="798389FC" w14:textId="034C9984" w:rsidR="0064566E" w:rsidRDefault="005A7B0C" w:rsidP="005A7B0C">
      <w:pPr>
        <w:pStyle w:val="Heading2"/>
      </w:pPr>
      <w:r>
        <w:lastRenderedPageBreak/>
        <w:t>System Testing</w:t>
      </w:r>
    </w:p>
    <w:p w14:paraId="2CAA2017" w14:textId="54B04425" w:rsidR="005A7B0C" w:rsidRDefault="005A7B0C" w:rsidP="005A7B0C">
      <w:pPr>
        <w:pStyle w:val="Heading3"/>
      </w:pPr>
      <w:r>
        <w:t>Entrance &amp; Exit Criteria</w:t>
      </w:r>
    </w:p>
    <w:p w14:paraId="0933147D" w14:textId="0B6F3CA8" w:rsidR="005A7B0C" w:rsidRDefault="005A7B0C" w:rsidP="005A7B0C">
      <w:r>
        <w:t>This test level will be entered once the server and app are at their final stages. It will exit when any identified issues have been resolved.</w:t>
      </w:r>
    </w:p>
    <w:p w14:paraId="4576BD37" w14:textId="233761CE" w:rsidR="005A7B0C" w:rsidRDefault="00C91348" w:rsidP="00C91348">
      <w:pPr>
        <w:pStyle w:val="Heading3"/>
      </w:pPr>
      <w:r>
        <w:t>Test Environment</w:t>
      </w:r>
    </w:p>
    <w:p w14:paraId="1EAFEDA9" w14:textId="38BC89FA" w:rsidR="00C91348" w:rsidRDefault="00C91348" w:rsidP="00C91348">
      <w:r>
        <w:t xml:space="preserve">The testing will be done </w:t>
      </w:r>
      <w:r w:rsidR="007A44A2">
        <w:t>by running builds of both the server and the app and using the functionalities that interact with each other</w:t>
      </w:r>
      <w:r>
        <w:t>.</w:t>
      </w:r>
    </w:p>
    <w:p w14:paraId="34C6C947" w14:textId="77777777" w:rsidR="00C91348" w:rsidRDefault="00C91348" w:rsidP="00C91348">
      <w:pPr>
        <w:pStyle w:val="Heading3"/>
      </w:pPr>
      <w:r>
        <w:t>Test Objectives</w:t>
      </w:r>
    </w:p>
    <w:tbl>
      <w:tblPr>
        <w:tblStyle w:val="TableGrid"/>
        <w:tblW w:w="0" w:type="auto"/>
        <w:tblLook w:val="0420" w:firstRow="1" w:lastRow="0" w:firstColumn="0" w:lastColumn="0" w:noHBand="0" w:noVBand="1"/>
      </w:tblPr>
      <w:tblGrid>
        <w:gridCol w:w="2254"/>
        <w:gridCol w:w="2254"/>
        <w:gridCol w:w="2254"/>
        <w:gridCol w:w="2254"/>
      </w:tblGrid>
      <w:tr w:rsidR="00C91348" w14:paraId="29FB6BFF" w14:textId="77777777" w:rsidTr="00E71061">
        <w:trPr>
          <w:cnfStyle w:val="100000000000" w:firstRow="1" w:lastRow="0" w:firstColumn="0" w:lastColumn="0" w:oddVBand="0" w:evenVBand="0" w:oddHBand="0" w:evenHBand="0" w:firstRowFirstColumn="0" w:firstRowLastColumn="0" w:lastRowFirstColumn="0" w:lastRowLastColumn="0"/>
        </w:trPr>
        <w:tc>
          <w:tcPr>
            <w:tcW w:w="2254" w:type="dxa"/>
          </w:tcPr>
          <w:p w14:paraId="4924809C" w14:textId="77777777" w:rsidR="00C91348" w:rsidRDefault="00C91348" w:rsidP="00E71061">
            <w:r>
              <w:t>Risk</w:t>
            </w:r>
          </w:p>
        </w:tc>
        <w:tc>
          <w:tcPr>
            <w:tcW w:w="2254" w:type="dxa"/>
          </w:tcPr>
          <w:p w14:paraId="1866B605" w14:textId="77777777" w:rsidR="00C91348" w:rsidRDefault="00C91348" w:rsidP="00E71061">
            <w:r>
              <w:t>Test Goals</w:t>
            </w:r>
          </w:p>
        </w:tc>
        <w:tc>
          <w:tcPr>
            <w:tcW w:w="2254" w:type="dxa"/>
          </w:tcPr>
          <w:p w14:paraId="37618D06" w14:textId="77777777" w:rsidR="00C91348" w:rsidRDefault="00C91348" w:rsidP="00E71061">
            <w:r>
              <w:t>Risk Verification</w:t>
            </w:r>
          </w:p>
        </w:tc>
        <w:tc>
          <w:tcPr>
            <w:tcW w:w="2254" w:type="dxa"/>
          </w:tcPr>
          <w:p w14:paraId="346BE34A" w14:textId="77777777" w:rsidR="00C91348" w:rsidRDefault="00C91348" w:rsidP="00E71061">
            <w:r>
              <w:t>Schedule</w:t>
            </w:r>
          </w:p>
        </w:tc>
      </w:tr>
      <w:tr w:rsidR="00C91348" w14:paraId="72CC9CE2" w14:textId="77777777" w:rsidTr="00E71061">
        <w:tc>
          <w:tcPr>
            <w:tcW w:w="2254" w:type="dxa"/>
          </w:tcPr>
          <w:p w14:paraId="2D6ACE82" w14:textId="661285BB" w:rsidR="00C91348" w:rsidRDefault="00C91348" w:rsidP="00E71061">
            <w:r w:rsidRPr="00C91348">
              <w:t xml:space="preserve">Software is inefficient </w:t>
            </w:r>
            <w:r w:rsidR="00B031DB">
              <w:t>or</w:t>
            </w:r>
            <w:r w:rsidRPr="00C91348">
              <w:t xml:space="preserve"> slow</w:t>
            </w:r>
          </w:p>
        </w:tc>
        <w:tc>
          <w:tcPr>
            <w:tcW w:w="2254" w:type="dxa"/>
          </w:tcPr>
          <w:p w14:paraId="4DBFFAC2" w14:textId="77777777" w:rsidR="007A44A2" w:rsidRDefault="00B031DB" w:rsidP="00E71061">
            <w:r>
              <w:t xml:space="preserve">Ensure the </w:t>
            </w:r>
            <w:r w:rsidR="007A44A2">
              <w:t>server can quickly respond to requests</w:t>
            </w:r>
          </w:p>
          <w:p w14:paraId="758125E5" w14:textId="7D1BC4A7" w:rsidR="00C91348" w:rsidRDefault="007A44A2" w:rsidP="00E71061">
            <w:r>
              <w:t>Ensure the app runs smoothly without noticeable lag</w:t>
            </w:r>
            <w:r w:rsidR="00B031DB">
              <w:t xml:space="preserve"> </w:t>
            </w:r>
          </w:p>
        </w:tc>
        <w:tc>
          <w:tcPr>
            <w:tcW w:w="2254" w:type="dxa"/>
          </w:tcPr>
          <w:p w14:paraId="53395C0B" w14:textId="77777777" w:rsidR="00C91348" w:rsidRDefault="00C91348" w:rsidP="00E71061">
            <w:r>
              <w:t>Server responds with correct</w:t>
            </w:r>
            <w:r w:rsidR="007A44A2">
              <w:t xml:space="preserve"> path information in &lt;2 seconds</w:t>
            </w:r>
          </w:p>
          <w:p w14:paraId="7697A5C5" w14:textId="164CC1DE" w:rsidR="007A44A2" w:rsidRDefault="007A44A2" w:rsidP="00E71061">
            <w:r>
              <w:t>App runs fluidly and doesn’t feel slow</w:t>
            </w:r>
          </w:p>
        </w:tc>
        <w:tc>
          <w:tcPr>
            <w:tcW w:w="2254" w:type="dxa"/>
          </w:tcPr>
          <w:p w14:paraId="32BF5FD8" w14:textId="793CFC3D" w:rsidR="00C91348" w:rsidRDefault="00F20F86" w:rsidP="00E71061">
            <w:r>
              <w:t>Upon completion of all components</w:t>
            </w:r>
          </w:p>
        </w:tc>
      </w:tr>
      <w:tr w:rsidR="00C91348" w14:paraId="0AF74521" w14:textId="77777777" w:rsidTr="00E71061">
        <w:tc>
          <w:tcPr>
            <w:tcW w:w="2254" w:type="dxa"/>
          </w:tcPr>
          <w:p w14:paraId="2EAB8BE1" w14:textId="5A679B12" w:rsidR="00C91348" w:rsidRPr="00C53821" w:rsidRDefault="00B031DB" w:rsidP="00E71061">
            <w:r w:rsidRPr="00B031DB">
              <w:t>Database corruption causes loss of paths</w:t>
            </w:r>
          </w:p>
        </w:tc>
        <w:tc>
          <w:tcPr>
            <w:tcW w:w="2254" w:type="dxa"/>
          </w:tcPr>
          <w:p w14:paraId="0622014C" w14:textId="77B53BEC" w:rsidR="00C91348" w:rsidRDefault="00C91348" w:rsidP="00E71061">
            <w:r>
              <w:t xml:space="preserve">Ensure the server </w:t>
            </w:r>
            <w:r w:rsidR="00F20F86">
              <w:t>backs up and can quickly restore the database in the event of corruption</w:t>
            </w:r>
          </w:p>
        </w:tc>
        <w:tc>
          <w:tcPr>
            <w:tcW w:w="2254" w:type="dxa"/>
          </w:tcPr>
          <w:p w14:paraId="619869D1" w14:textId="035E24CC" w:rsidR="00C91348" w:rsidRDefault="00F20F86" w:rsidP="00E71061">
            <w:r>
              <w:t>Server restores from backup upon trying to read a corrupted or invalid database</w:t>
            </w:r>
          </w:p>
        </w:tc>
        <w:tc>
          <w:tcPr>
            <w:tcW w:w="2254" w:type="dxa"/>
          </w:tcPr>
          <w:p w14:paraId="2F207362" w14:textId="72623BFE" w:rsidR="00C91348" w:rsidRDefault="00F20F86" w:rsidP="00E71061">
            <w:r w:rsidRPr="00F20F86">
              <w:t>Upon completion of all components</w:t>
            </w:r>
          </w:p>
        </w:tc>
      </w:tr>
      <w:tr w:rsidR="00B031DB" w14:paraId="103B386E" w14:textId="77777777" w:rsidTr="00E71061">
        <w:tc>
          <w:tcPr>
            <w:tcW w:w="2254" w:type="dxa"/>
          </w:tcPr>
          <w:p w14:paraId="2D883FC7" w14:textId="355DA698" w:rsidR="00B031DB" w:rsidRPr="00B031DB" w:rsidRDefault="00B031DB" w:rsidP="00E71061">
            <w:r w:rsidRPr="00B031DB">
              <w:t>Software crashes or is buggy</w:t>
            </w:r>
          </w:p>
        </w:tc>
        <w:tc>
          <w:tcPr>
            <w:tcW w:w="2254" w:type="dxa"/>
          </w:tcPr>
          <w:p w14:paraId="5F037DD2" w14:textId="1B9AFE57" w:rsidR="00B031DB" w:rsidRDefault="00262698" w:rsidP="00E71061">
            <w:r>
              <w:t xml:space="preserve">Ensure </w:t>
            </w:r>
            <w:r w:rsidR="00F20F86">
              <w:t>both the server and the app don’t crash completely with normal use</w:t>
            </w:r>
          </w:p>
        </w:tc>
        <w:tc>
          <w:tcPr>
            <w:tcW w:w="2254" w:type="dxa"/>
          </w:tcPr>
          <w:p w14:paraId="23FEDAE6" w14:textId="2F85EF0E" w:rsidR="00B031DB" w:rsidRDefault="00F20F86" w:rsidP="00E71061">
            <w:r>
              <w:t xml:space="preserve">Neither the server nor app crash while using common functionality, and have error handlers to keep </w:t>
            </w:r>
            <w:r>
              <w:lastRenderedPageBreak/>
              <w:t>running smoothly in the case that they do</w:t>
            </w:r>
          </w:p>
        </w:tc>
        <w:tc>
          <w:tcPr>
            <w:tcW w:w="2254" w:type="dxa"/>
          </w:tcPr>
          <w:p w14:paraId="03207BD4" w14:textId="65DA1F58" w:rsidR="00B031DB" w:rsidRPr="0064566E" w:rsidRDefault="00F20F86" w:rsidP="00E71061">
            <w:r w:rsidRPr="00F20F86">
              <w:lastRenderedPageBreak/>
              <w:t>Upon completion of all components</w:t>
            </w:r>
          </w:p>
        </w:tc>
      </w:tr>
      <w:tr w:rsidR="00B031DB" w14:paraId="3D02FEDB" w14:textId="77777777" w:rsidTr="00E71061">
        <w:tc>
          <w:tcPr>
            <w:tcW w:w="2254" w:type="dxa"/>
          </w:tcPr>
          <w:p w14:paraId="14E63746" w14:textId="1F6F4C38" w:rsidR="00B031DB" w:rsidRPr="00B031DB" w:rsidRDefault="00B031DB" w:rsidP="00E71061">
            <w:r w:rsidRPr="00B031DB">
              <w:t>Software can’t handle many requests at once</w:t>
            </w:r>
          </w:p>
        </w:tc>
        <w:tc>
          <w:tcPr>
            <w:tcW w:w="2254" w:type="dxa"/>
          </w:tcPr>
          <w:p w14:paraId="5EE334AC" w14:textId="6D498044" w:rsidR="00B031DB" w:rsidRDefault="00F20F86" w:rsidP="00E71061">
            <w:r>
              <w:t>Ensure server can handle a large number of requests at once</w:t>
            </w:r>
          </w:p>
        </w:tc>
        <w:tc>
          <w:tcPr>
            <w:tcW w:w="2254" w:type="dxa"/>
          </w:tcPr>
          <w:p w14:paraId="4D6885D2" w14:textId="64325B76" w:rsidR="00B031DB" w:rsidRDefault="00F20F86" w:rsidP="00E71061">
            <w:r>
              <w:t>Server successfully responds to all requests with the correct information</w:t>
            </w:r>
          </w:p>
        </w:tc>
        <w:tc>
          <w:tcPr>
            <w:tcW w:w="2254" w:type="dxa"/>
          </w:tcPr>
          <w:p w14:paraId="3DE2B33D" w14:textId="58DBF849" w:rsidR="00B031DB" w:rsidRPr="0064566E" w:rsidRDefault="00F20F86" w:rsidP="00E71061">
            <w:r w:rsidRPr="00F20F86">
              <w:t>Upon completion of all components</w:t>
            </w:r>
          </w:p>
        </w:tc>
      </w:tr>
      <w:tr w:rsidR="00B031DB" w14:paraId="7C28FD2A" w14:textId="77777777" w:rsidTr="00E71061">
        <w:tc>
          <w:tcPr>
            <w:tcW w:w="2254" w:type="dxa"/>
          </w:tcPr>
          <w:p w14:paraId="19941448" w14:textId="5E3C2D23" w:rsidR="00B031DB" w:rsidRPr="00B031DB" w:rsidRDefault="00B031DB" w:rsidP="00B031DB">
            <w:r>
              <w:t>Not being able to efficiently store the correct data in case of connection loss during walk</w:t>
            </w:r>
          </w:p>
        </w:tc>
        <w:tc>
          <w:tcPr>
            <w:tcW w:w="2254" w:type="dxa"/>
          </w:tcPr>
          <w:p w14:paraId="60DADCC1" w14:textId="2BABB913" w:rsidR="00B031DB" w:rsidRDefault="00F20F86" w:rsidP="00B031DB">
            <w:r>
              <w:t>Ensure the app can go offline in the middle of a walk and continue functioning as normal for the remainder of the walk</w:t>
            </w:r>
          </w:p>
        </w:tc>
        <w:tc>
          <w:tcPr>
            <w:tcW w:w="2254" w:type="dxa"/>
          </w:tcPr>
          <w:p w14:paraId="4753C6B5" w14:textId="42D0329C" w:rsidR="00B031DB" w:rsidRDefault="00F20F86" w:rsidP="00B031DB">
            <w:r>
              <w:t>App continues to show the right information when internet connection is lost</w:t>
            </w:r>
          </w:p>
        </w:tc>
        <w:tc>
          <w:tcPr>
            <w:tcW w:w="2254" w:type="dxa"/>
          </w:tcPr>
          <w:p w14:paraId="73FAEB7D" w14:textId="6D245688" w:rsidR="00B031DB" w:rsidRPr="0064566E" w:rsidRDefault="00F20F86" w:rsidP="00B031DB">
            <w:r w:rsidRPr="00F20F86">
              <w:t>Upon completion of all components</w:t>
            </w:r>
          </w:p>
        </w:tc>
      </w:tr>
      <w:tr w:rsidR="00B031DB" w14:paraId="128E65B6" w14:textId="77777777" w:rsidTr="00E71061">
        <w:tc>
          <w:tcPr>
            <w:tcW w:w="2254" w:type="dxa"/>
          </w:tcPr>
          <w:p w14:paraId="5A96B852" w14:textId="1E90FE6D" w:rsidR="00B031DB" w:rsidRDefault="00B031DB" w:rsidP="00B031DB">
            <w:r w:rsidRPr="00B031DB">
              <w:t>Unauthorised users being able to edit data</w:t>
            </w:r>
          </w:p>
        </w:tc>
        <w:tc>
          <w:tcPr>
            <w:tcW w:w="2254" w:type="dxa"/>
          </w:tcPr>
          <w:p w14:paraId="632A104E" w14:textId="2BB63F5F" w:rsidR="00B031DB" w:rsidRDefault="00F20F86" w:rsidP="00B031DB">
            <w:r>
              <w:t>Ensure that random users cannot edit paths submitted by others</w:t>
            </w:r>
          </w:p>
        </w:tc>
        <w:tc>
          <w:tcPr>
            <w:tcW w:w="2254" w:type="dxa"/>
          </w:tcPr>
          <w:p w14:paraId="5FC07D77" w14:textId="73B1D9C4" w:rsidR="00B031DB" w:rsidRDefault="00F20F86" w:rsidP="00B031DB">
            <w:r>
              <w:t>Server rejects edit request when incorrect device ID is sent</w:t>
            </w:r>
          </w:p>
        </w:tc>
        <w:tc>
          <w:tcPr>
            <w:tcW w:w="2254" w:type="dxa"/>
          </w:tcPr>
          <w:p w14:paraId="769A251B" w14:textId="3CDC7F4D" w:rsidR="00B031DB" w:rsidRPr="0064566E" w:rsidRDefault="00F20F86" w:rsidP="00B031DB">
            <w:r w:rsidRPr="00F20F86">
              <w:t>Upon completion of all components</w:t>
            </w:r>
          </w:p>
        </w:tc>
      </w:tr>
      <w:tr w:rsidR="00B031DB" w14:paraId="322BC823" w14:textId="77777777" w:rsidTr="00E71061">
        <w:tc>
          <w:tcPr>
            <w:tcW w:w="2254" w:type="dxa"/>
          </w:tcPr>
          <w:p w14:paraId="1BA12DF0" w14:textId="0030354A" w:rsidR="00B031DB" w:rsidRPr="00B031DB" w:rsidRDefault="00B031DB" w:rsidP="00B031DB">
            <w:r w:rsidRPr="00B031DB">
              <w:t>Failing to record a detailed, accurate path</w:t>
            </w:r>
          </w:p>
        </w:tc>
        <w:tc>
          <w:tcPr>
            <w:tcW w:w="2254" w:type="dxa"/>
          </w:tcPr>
          <w:p w14:paraId="116C076A" w14:textId="0F776F50" w:rsidR="00B031DB" w:rsidRDefault="00F20F86" w:rsidP="00B031DB">
            <w:r>
              <w:t>Ensure that paths recorded are detailed and accurate</w:t>
            </w:r>
          </w:p>
        </w:tc>
        <w:tc>
          <w:tcPr>
            <w:tcW w:w="2254" w:type="dxa"/>
          </w:tcPr>
          <w:p w14:paraId="78651BF6" w14:textId="3F305388" w:rsidR="00B031DB" w:rsidRDefault="00F20F86" w:rsidP="00B031DB">
            <w:r>
              <w:t>Path has many points and is in the correct location</w:t>
            </w:r>
          </w:p>
        </w:tc>
        <w:tc>
          <w:tcPr>
            <w:tcW w:w="2254" w:type="dxa"/>
          </w:tcPr>
          <w:p w14:paraId="59EE9DE2" w14:textId="680A2CAD" w:rsidR="00B031DB" w:rsidRPr="0064566E" w:rsidRDefault="00F20F86" w:rsidP="00B031DB">
            <w:r w:rsidRPr="00F20F86">
              <w:t>Upon completion of all components</w:t>
            </w:r>
          </w:p>
        </w:tc>
      </w:tr>
    </w:tbl>
    <w:p w14:paraId="278502BD" w14:textId="75F0732A" w:rsidR="00C91348" w:rsidRDefault="00F20F86" w:rsidP="00F20F86">
      <w:pPr>
        <w:pStyle w:val="Heading2"/>
      </w:pPr>
      <w:r>
        <w:t>Acceptance Testing</w:t>
      </w:r>
    </w:p>
    <w:p w14:paraId="247F087F" w14:textId="1D8CC42A" w:rsidR="00F20F86" w:rsidRDefault="00F20F86" w:rsidP="00F20F86">
      <w:pPr>
        <w:pStyle w:val="Heading3"/>
      </w:pPr>
      <w:r>
        <w:t>Entrance &amp; Exit Criteria</w:t>
      </w:r>
    </w:p>
    <w:p w14:paraId="3C4E4385" w14:textId="3037EDEF" w:rsidR="00F20F86" w:rsidRDefault="00F20F86" w:rsidP="00F20F86">
      <w:r>
        <w:t>This test level will be entered when all other testing is completed, and will be exited once any identified issues are resolved.</w:t>
      </w:r>
    </w:p>
    <w:p w14:paraId="6CAFBA38" w14:textId="5F1B1BC4" w:rsidR="00F20F86" w:rsidRDefault="00F20F86" w:rsidP="00F20F86">
      <w:pPr>
        <w:pStyle w:val="Heading3"/>
      </w:pPr>
      <w:r>
        <w:lastRenderedPageBreak/>
        <w:t>Test Environment</w:t>
      </w:r>
    </w:p>
    <w:p w14:paraId="2E050AE4" w14:textId="57ADE798" w:rsidR="00F20F86" w:rsidRDefault="00F20F86" w:rsidP="00F20F86">
      <w:r>
        <w:t>This test level will be using the app in the real world like an average user would be. No test scripts are required.</w:t>
      </w:r>
    </w:p>
    <w:p w14:paraId="459A8EAF" w14:textId="2C8B3E72" w:rsidR="00F20F86" w:rsidRDefault="00F20F86" w:rsidP="00F20F86">
      <w:pPr>
        <w:pStyle w:val="Heading3"/>
      </w:pPr>
      <w:r>
        <w:t>Test Objectives</w:t>
      </w:r>
    </w:p>
    <w:tbl>
      <w:tblPr>
        <w:tblStyle w:val="TableGrid"/>
        <w:tblW w:w="0" w:type="auto"/>
        <w:tblLook w:val="0420" w:firstRow="1" w:lastRow="0" w:firstColumn="0" w:lastColumn="0" w:noHBand="0" w:noVBand="1"/>
      </w:tblPr>
      <w:tblGrid>
        <w:gridCol w:w="2254"/>
        <w:gridCol w:w="2254"/>
        <w:gridCol w:w="2254"/>
        <w:gridCol w:w="2254"/>
      </w:tblGrid>
      <w:tr w:rsidR="00F20F86" w14:paraId="643376C0" w14:textId="77777777" w:rsidTr="00E71061">
        <w:trPr>
          <w:cnfStyle w:val="100000000000" w:firstRow="1" w:lastRow="0" w:firstColumn="0" w:lastColumn="0" w:oddVBand="0" w:evenVBand="0" w:oddHBand="0" w:evenHBand="0" w:firstRowFirstColumn="0" w:firstRowLastColumn="0" w:lastRowFirstColumn="0" w:lastRowLastColumn="0"/>
        </w:trPr>
        <w:tc>
          <w:tcPr>
            <w:tcW w:w="2254" w:type="dxa"/>
          </w:tcPr>
          <w:p w14:paraId="12EC2CE0" w14:textId="77777777" w:rsidR="00F20F86" w:rsidRDefault="00F20F86" w:rsidP="00E71061">
            <w:r>
              <w:t>Risk</w:t>
            </w:r>
          </w:p>
        </w:tc>
        <w:tc>
          <w:tcPr>
            <w:tcW w:w="2254" w:type="dxa"/>
          </w:tcPr>
          <w:p w14:paraId="09824367" w14:textId="77777777" w:rsidR="00F20F86" w:rsidRDefault="00F20F86" w:rsidP="00E71061">
            <w:r>
              <w:t>Test Goals</w:t>
            </w:r>
          </w:p>
        </w:tc>
        <w:tc>
          <w:tcPr>
            <w:tcW w:w="2254" w:type="dxa"/>
          </w:tcPr>
          <w:p w14:paraId="65607878" w14:textId="77777777" w:rsidR="00F20F86" w:rsidRDefault="00F20F86" w:rsidP="00E71061">
            <w:r>
              <w:t>Risk Verification</w:t>
            </w:r>
          </w:p>
        </w:tc>
        <w:tc>
          <w:tcPr>
            <w:tcW w:w="2254" w:type="dxa"/>
          </w:tcPr>
          <w:p w14:paraId="40FA7A52" w14:textId="77777777" w:rsidR="00F20F86" w:rsidRDefault="00F20F86" w:rsidP="00E71061">
            <w:r>
              <w:t>Schedule</w:t>
            </w:r>
          </w:p>
        </w:tc>
      </w:tr>
      <w:tr w:rsidR="00F20F86" w14:paraId="72E0A475" w14:textId="77777777" w:rsidTr="00E71061">
        <w:tc>
          <w:tcPr>
            <w:tcW w:w="2254" w:type="dxa"/>
          </w:tcPr>
          <w:p w14:paraId="255F9139" w14:textId="77777777" w:rsidR="00F20F86" w:rsidRDefault="00F20F86" w:rsidP="00E71061">
            <w:r w:rsidRPr="00C91348">
              <w:t xml:space="preserve">Software is inefficient </w:t>
            </w:r>
            <w:r>
              <w:t>or</w:t>
            </w:r>
            <w:r w:rsidRPr="00C91348">
              <w:t xml:space="preserve"> slow</w:t>
            </w:r>
          </w:p>
        </w:tc>
        <w:tc>
          <w:tcPr>
            <w:tcW w:w="2254" w:type="dxa"/>
          </w:tcPr>
          <w:p w14:paraId="304002CA" w14:textId="49B1C2B1" w:rsidR="00F20F86" w:rsidRDefault="00EC3648" w:rsidP="00E71061">
            <w:r>
              <w:t>Ensure test users are happy with the speed of the application</w:t>
            </w:r>
          </w:p>
        </w:tc>
        <w:tc>
          <w:tcPr>
            <w:tcW w:w="2254" w:type="dxa"/>
          </w:tcPr>
          <w:p w14:paraId="7DCE02A6" w14:textId="03892A49" w:rsidR="00F20F86" w:rsidRDefault="00EC3648" w:rsidP="00E71061">
            <w:r>
              <w:t>There are no complaints from users about slowness</w:t>
            </w:r>
          </w:p>
        </w:tc>
        <w:tc>
          <w:tcPr>
            <w:tcW w:w="2254" w:type="dxa"/>
          </w:tcPr>
          <w:p w14:paraId="63489749" w14:textId="485D5D1A" w:rsidR="00F20F86" w:rsidRDefault="00F20F86" w:rsidP="00E71061">
            <w:r>
              <w:t>Upon completion of all components</w:t>
            </w:r>
            <w:r w:rsidR="00EC3648">
              <w:t xml:space="preserve"> and all other testing</w:t>
            </w:r>
          </w:p>
        </w:tc>
      </w:tr>
      <w:tr w:rsidR="00EC3648" w14:paraId="3925B555" w14:textId="77777777" w:rsidTr="00E71061">
        <w:tc>
          <w:tcPr>
            <w:tcW w:w="2254" w:type="dxa"/>
          </w:tcPr>
          <w:p w14:paraId="55A27F98" w14:textId="7EE8AB8A" w:rsidR="00EC3648" w:rsidRPr="00C91348" w:rsidRDefault="00EC3648" w:rsidP="00E71061">
            <w:r w:rsidRPr="00EC3648">
              <w:t>UI is too complex or too over-simplified to use efficiently</w:t>
            </w:r>
          </w:p>
        </w:tc>
        <w:tc>
          <w:tcPr>
            <w:tcW w:w="2254" w:type="dxa"/>
          </w:tcPr>
          <w:p w14:paraId="5605DAC3" w14:textId="23668940" w:rsidR="00EC3648" w:rsidRDefault="00EC3648" w:rsidP="00E71061">
            <w:r>
              <w:t>Ensure test users can find all features easily without being overwhelmed</w:t>
            </w:r>
          </w:p>
        </w:tc>
        <w:tc>
          <w:tcPr>
            <w:tcW w:w="2254" w:type="dxa"/>
          </w:tcPr>
          <w:p w14:paraId="39A63DF0" w14:textId="044F77E7" w:rsidR="00EC3648" w:rsidRDefault="00EC3648" w:rsidP="00E71061">
            <w:r>
              <w:t>Users report an easy experience using the app’s functionality</w:t>
            </w:r>
          </w:p>
        </w:tc>
        <w:tc>
          <w:tcPr>
            <w:tcW w:w="2254" w:type="dxa"/>
          </w:tcPr>
          <w:p w14:paraId="39A2E486" w14:textId="37937F2B" w:rsidR="00EC3648" w:rsidRDefault="00EC3648" w:rsidP="00E71061">
            <w:r w:rsidRPr="00EC3648">
              <w:t>Upon completion of all components and all other testing</w:t>
            </w:r>
          </w:p>
        </w:tc>
      </w:tr>
      <w:tr w:rsidR="00EC3648" w14:paraId="05F02143" w14:textId="77777777" w:rsidTr="00E71061">
        <w:tc>
          <w:tcPr>
            <w:tcW w:w="2254" w:type="dxa"/>
          </w:tcPr>
          <w:p w14:paraId="423113B3" w14:textId="1DB149ED" w:rsidR="00EC3648" w:rsidRPr="00EC3648" w:rsidRDefault="00EC3648" w:rsidP="00E71061">
            <w:r w:rsidRPr="00EC3648">
              <w:t>Software can’t handle many requests at once</w:t>
            </w:r>
          </w:p>
        </w:tc>
        <w:tc>
          <w:tcPr>
            <w:tcW w:w="2254" w:type="dxa"/>
          </w:tcPr>
          <w:p w14:paraId="6FCD8314" w14:textId="57A1BC70" w:rsidR="00EC3648" w:rsidRDefault="00EC3648" w:rsidP="00E71061">
            <w:r>
              <w:t>Ensure the server can handle real life users in real life situations</w:t>
            </w:r>
          </w:p>
        </w:tc>
        <w:tc>
          <w:tcPr>
            <w:tcW w:w="2254" w:type="dxa"/>
          </w:tcPr>
          <w:p w14:paraId="4EB5E458" w14:textId="77777777" w:rsidR="00EC3648" w:rsidRDefault="00EC3648" w:rsidP="00EC3648">
            <w:r>
              <w:t>Server monitoring does not report maxing out resources</w:t>
            </w:r>
          </w:p>
          <w:p w14:paraId="3A2A9A4A" w14:textId="3305E274" w:rsidR="00EC3648" w:rsidRDefault="00EC3648" w:rsidP="00EC3648">
            <w:r>
              <w:t>Test users do not complain of slowdowns</w:t>
            </w:r>
          </w:p>
        </w:tc>
        <w:tc>
          <w:tcPr>
            <w:tcW w:w="2254" w:type="dxa"/>
          </w:tcPr>
          <w:p w14:paraId="0F6DE4D3" w14:textId="58D17E12" w:rsidR="00EC3648" w:rsidRPr="00EC3648" w:rsidRDefault="00EC3648" w:rsidP="00E71061">
            <w:r w:rsidRPr="00EC3648">
              <w:t>Upon completion of all components and all other testing</w:t>
            </w:r>
          </w:p>
        </w:tc>
      </w:tr>
      <w:tr w:rsidR="00EC3648" w14:paraId="2C10152B" w14:textId="77777777" w:rsidTr="00E71061">
        <w:tc>
          <w:tcPr>
            <w:tcW w:w="2254" w:type="dxa"/>
          </w:tcPr>
          <w:p w14:paraId="6CEDD5D7" w14:textId="5FAAEA3F" w:rsidR="00EC3648" w:rsidRPr="00EC3648" w:rsidRDefault="00EC3648" w:rsidP="00E71061">
            <w:r w:rsidRPr="00EC3648">
              <w:t>Getting all paths within coordinates efficiently</w:t>
            </w:r>
          </w:p>
        </w:tc>
        <w:tc>
          <w:tcPr>
            <w:tcW w:w="2254" w:type="dxa"/>
          </w:tcPr>
          <w:p w14:paraId="7B317CE8" w14:textId="2E4189D6" w:rsidR="00EC3648" w:rsidRDefault="00EC3648" w:rsidP="00E71061">
            <w:r>
              <w:t>Ensure the app quickly pulls all paths in the user’s location</w:t>
            </w:r>
          </w:p>
        </w:tc>
        <w:tc>
          <w:tcPr>
            <w:tcW w:w="2254" w:type="dxa"/>
          </w:tcPr>
          <w:p w14:paraId="3491CE63" w14:textId="73897BCE" w:rsidR="00EC3648" w:rsidRDefault="00EC3648" w:rsidP="00E71061">
            <w:r>
              <w:t>Test users do not report any missing paths in their area</w:t>
            </w:r>
          </w:p>
        </w:tc>
        <w:tc>
          <w:tcPr>
            <w:tcW w:w="2254" w:type="dxa"/>
          </w:tcPr>
          <w:p w14:paraId="1A8EB9E0" w14:textId="40B48F56" w:rsidR="00DD2A99" w:rsidRDefault="00DD2A99" w:rsidP="00E71061">
            <w:pPr>
              <w:rPr>
                <w:ins w:id="125" w:author="Tyler O'Neill" w:date="2020-05-31T02:35:00Z"/>
              </w:rPr>
            </w:pPr>
            <w:ins w:id="126" w:author="Tyler O'Neill" w:date="2020-05-31T02:35:00Z">
              <w:r w:rsidRPr="00DD2A99">
                <w:t>After implementation of CCRD (final iteration of LCAM)</w:t>
              </w:r>
            </w:ins>
          </w:p>
          <w:p w14:paraId="58A77A6A" w14:textId="2129DA9F" w:rsidR="00EC3648" w:rsidRPr="00EC3648" w:rsidRDefault="00DD2A99" w:rsidP="00E71061">
            <w:ins w:id="127" w:author="Tyler O'Neill" w:date="2020-05-31T02:35:00Z">
              <w:r>
                <w:t xml:space="preserve">Again </w:t>
              </w:r>
            </w:ins>
            <w:del w:id="128" w:author="Tyler O'Neill" w:date="2020-05-31T02:35:00Z">
              <w:r w:rsidR="00EC3648" w:rsidRPr="00EC3648" w:rsidDel="00DD2A99">
                <w:delText>U</w:delText>
              </w:r>
            </w:del>
            <w:ins w:id="129" w:author="Tyler O'Neill" w:date="2020-05-31T02:35:00Z">
              <w:r>
                <w:t>u</w:t>
              </w:r>
            </w:ins>
            <w:r w:rsidR="00EC3648" w:rsidRPr="00EC3648">
              <w:t>pon completion of all components and all other testing</w:t>
            </w:r>
          </w:p>
        </w:tc>
      </w:tr>
      <w:tr w:rsidR="00DD2A99" w14:paraId="6C4E7103" w14:textId="77777777" w:rsidTr="00E71061">
        <w:tc>
          <w:tcPr>
            <w:tcW w:w="2254" w:type="dxa"/>
          </w:tcPr>
          <w:p w14:paraId="0AA86A39" w14:textId="79B1E2A4" w:rsidR="00DD2A99" w:rsidRPr="00EC3648" w:rsidRDefault="00DD2A99" w:rsidP="00DD2A99">
            <w:r w:rsidRPr="00EC3648">
              <w:t xml:space="preserve">Failing to add all path details or allowing </w:t>
            </w:r>
            <w:r w:rsidRPr="00EC3648">
              <w:lastRenderedPageBreak/>
              <w:t>incomplete / invalid paths</w:t>
            </w:r>
          </w:p>
        </w:tc>
        <w:tc>
          <w:tcPr>
            <w:tcW w:w="2254" w:type="dxa"/>
          </w:tcPr>
          <w:p w14:paraId="79FFBEFB" w14:textId="40EB7157" w:rsidR="00DD2A99" w:rsidRDefault="00DD2A99" w:rsidP="00DD2A99">
            <w:r>
              <w:lastRenderedPageBreak/>
              <w:t xml:space="preserve">Ensure the app can successfully </w:t>
            </w:r>
            <w:r>
              <w:lastRenderedPageBreak/>
              <w:t>send new paths to the database</w:t>
            </w:r>
          </w:p>
        </w:tc>
        <w:tc>
          <w:tcPr>
            <w:tcW w:w="2254" w:type="dxa"/>
          </w:tcPr>
          <w:p w14:paraId="634E9ED0" w14:textId="602BEB58" w:rsidR="00DD2A99" w:rsidRDefault="00DD2A99" w:rsidP="00DD2A99">
            <w:r>
              <w:lastRenderedPageBreak/>
              <w:t xml:space="preserve">Test users report success </w:t>
            </w:r>
            <w:r>
              <w:lastRenderedPageBreak/>
              <w:t>submitting new paths</w:t>
            </w:r>
          </w:p>
        </w:tc>
        <w:tc>
          <w:tcPr>
            <w:tcW w:w="2254" w:type="dxa"/>
          </w:tcPr>
          <w:p w14:paraId="539CF297" w14:textId="77777777" w:rsidR="00DD2A99" w:rsidRDefault="00DD2A99" w:rsidP="00DD2A99">
            <w:pPr>
              <w:rPr>
                <w:ins w:id="130" w:author="Tyler O'Neill" w:date="2020-05-31T02:35:00Z"/>
              </w:rPr>
            </w:pPr>
            <w:ins w:id="131" w:author="Tyler O'Neill" w:date="2020-05-31T02:35:00Z">
              <w:r w:rsidRPr="00DD2A99">
                <w:lastRenderedPageBreak/>
                <w:t xml:space="preserve">After implementation of CCRD (final </w:t>
              </w:r>
              <w:r w:rsidRPr="00DD2A99">
                <w:lastRenderedPageBreak/>
                <w:t>iteration of LCAM)</w:t>
              </w:r>
            </w:ins>
          </w:p>
          <w:p w14:paraId="5A2F86AD" w14:textId="471372EE" w:rsidR="00DD2A99" w:rsidRPr="00EC3648" w:rsidRDefault="00DD2A99" w:rsidP="00DD2A99">
            <w:ins w:id="132" w:author="Tyler O'Neill" w:date="2020-05-31T02:35:00Z">
              <w:r>
                <w:t>Again u</w:t>
              </w:r>
              <w:r w:rsidRPr="00EC3648">
                <w:t>pon completion of all components and all other testing</w:t>
              </w:r>
            </w:ins>
            <w:del w:id="133" w:author="Tyler O'Neill" w:date="2020-05-31T02:35:00Z">
              <w:r w:rsidRPr="00EC3648" w:rsidDel="0001507A">
                <w:delText>Upon completion of all components and all other testing</w:delText>
              </w:r>
            </w:del>
          </w:p>
        </w:tc>
      </w:tr>
      <w:tr w:rsidR="00EC3648" w14:paraId="4B43583E" w14:textId="77777777" w:rsidTr="00E71061">
        <w:tc>
          <w:tcPr>
            <w:tcW w:w="2254" w:type="dxa"/>
          </w:tcPr>
          <w:p w14:paraId="6708BDBA" w14:textId="17F1CE33" w:rsidR="00EC3648" w:rsidRPr="00EC3648" w:rsidRDefault="00EC3648" w:rsidP="00EC3648">
            <w:r w:rsidRPr="00EC3648">
              <w:lastRenderedPageBreak/>
              <w:t>Not being able to efficiently store the correct data in case of connection loss during walk</w:t>
            </w:r>
          </w:p>
        </w:tc>
        <w:tc>
          <w:tcPr>
            <w:tcW w:w="2254" w:type="dxa"/>
          </w:tcPr>
          <w:p w14:paraId="55637D3C" w14:textId="4E5BF7B7" w:rsidR="00EC3648" w:rsidRDefault="00EC3648" w:rsidP="00EC3648">
            <w:r>
              <w:t>Ensure the app can go offline in the middle of a walk and continue functioning as normal for the remainder of the walk</w:t>
            </w:r>
          </w:p>
        </w:tc>
        <w:tc>
          <w:tcPr>
            <w:tcW w:w="2254" w:type="dxa"/>
          </w:tcPr>
          <w:p w14:paraId="64C83984" w14:textId="7DFC27F2" w:rsidR="00EC3648" w:rsidRDefault="00EC3648" w:rsidP="00EC3648">
            <w:r>
              <w:t>Test users do not report problems when connection drops</w:t>
            </w:r>
          </w:p>
        </w:tc>
        <w:tc>
          <w:tcPr>
            <w:tcW w:w="2254" w:type="dxa"/>
          </w:tcPr>
          <w:p w14:paraId="70536B2C" w14:textId="28CB3546" w:rsidR="00EC3648" w:rsidRPr="00EC3648" w:rsidRDefault="00EC3648" w:rsidP="00EC3648">
            <w:r w:rsidRPr="00EC3648">
              <w:t>Upon completion of all components and all other testing</w:t>
            </w:r>
          </w:p>
        </w:tc>
      </w:tr>
      <w:tr w:rsidR="00EC3648" w14:paraId="7D2E72AC" w14:textId="77777777" w:rsidTr="00E71061">
        <w:tc>
          <w:tcPr>
            <w:tcW w:w="2254" w:type="dxa"/>
          </w:tcPr>
          <w:p w14:paraId="65CD1E99" w14:textId="626ED161" w:rsidR="00EC3648" w:rsidRPr="00EC3648" w:rsidRDefault="00EC3648" w:rsidP="00EC3648">
            <w:r w:rsidRPr="00EC3648">
              <w:t>Unauthorised users being able to edit data</w:t>
            </w:r>
          </w:p>
        </w:tc>
        <w:tc>
          <w:tcPr>
            <w:tcW w:w="2254" w:type="dxa"/>
          </w:tcPr>
          <w:p w14:paraId="091BD25D" w14:textId="428A686F" w:rsidR="00EC3648" w:rsidRDefault="00EC3648" w:rsidP="00EC3648">
            <w:r w:rsidRPr="00EC3648">
              <w:t>Ensure that random users cannot edit paths submitted by others</w:t>
            </w:r>
          </w:p>
        </w:tc>
        <w:tc>
          <w:tcPr>
            <w:tcW w:w="2254" w:type="dxa"/>
          </w:tcPr>
          <w:p w14:paraId="0B61FA27" w14:textId="22535F38" w:rsidR="00EC3648" w:rsidRDefault="00EC3648" w:rsidP="00EC3648">
            <w:r>
              <w:t>Test users do not report being able to edit other people’s paths, or having their paths edited by others</w:t>
            </w:r>
          </w:p>
        </w:tc>
        <w:tc>
          <w:tcPr>
            <w:tcW w:w="2254" w:type="dxa"/>
          </w:tcPr>
          <w:p w14:paraId="48C65EC4" w14:textId="72DA741A" w:rsidR="00EC3648" w:rsidRPr="00EC3648" w:rsidRDefault="00EC3648" w:rsidP="00EC3648">
            <w:r w:rsidRPr="00EC3648">
              <w:t>Upon completion of all components and all other testing</w:t>
            </w:r>
          </w:p>
        </w:tc>
      </w:tr>
      <w:tr w:rsidR="00DD2A99" w14:paraId="54F249C2" w14:textId="77777777" w:rsidTr="00E71061">
        <w:tc>
          <w:tcPr>
            <w:tcW w:w="2254" w:type="dxa"/>
          </w:tcPr>
          <w:p w14:paraId="3A7EE991" w14:textId="2FBF8904" w:rsidR="00DD2A99" w:rsidRPr="00EC3648" w:rsidRDefault="00DD2A99" w:rsidP="00DD2A99">
            <w:r w:rsidRPr="00EC3648">
              <w:t>Failing to record a detailed, accurate path</w:t>
            </w:r>
          </w:p>
        </w:tc>
        <w:tc>
          <w:tcPr>
            <w:tcW w:w="2254" w:type="dxa"/>
          </w:tcPr>
          <w:p w14:paraId="31D338FE" w14:textId="201393D6" w:rsidR="00DD2A99" w:rsidRDefault="00DD2A99" w:rsidP="00DD2A99">
            <w:r w:rsidRPr="00EC3648">
              <w:t>Ensure that paths recorded are detailed and accurate</w:t>
            </w:r>
          </w:p>
        </w:tc>
        <w:tc>
          <w:tcPr>
            <w:tcW w:w="2254" w:type="dxa"/>
          </w:tcPr>
          <w:p w14:paraId="0F3E2F89" w14:textId="70C43D2A" w:rsidR="00DD2A99" w:rsidRDefault="00DD2A99" w:rsidP="00DD2A99">
            <w:r>
              <w:t>Test users report no problems recording detailed, accurate paths</w:t>
            </w:r>
          </w:p>
        </w:tc>
        <w:tc>
          <w:tcPr>
            <w:tcW w:w="2254" w:type="dxa"/>
          </w:tcPr>
          <w:p w14:paraId="60691AF9" w14:textId="77777777" w:rsidR="00DD2A99" w:rsidRDefault="00DD2A99" w:rsidP="00DD2A99">
            <w:pPr>
              <w:rPr>
                <w:ins w:id="134" w:author="Tyler O'Neill" w:date="2020-05-31T02:35:00Z"/>
              </w:rPr>
            </w:pPr>
            <w:ins w:id="135" w:author="Tyler O'Neill" w:date="2020-05-31T02:35:00Z">
              <w:r w:rsidRPr="00DD2A99">
                <w:t>After implementation of CCRD (final iteration of LCAM)</w:t>
              </w:r>
            </w:ins>
          </w:p>
          <w:p w14:paraId="5FB24447" w14:textId="3B3CB566" w:rsidR="00DD2A99" w:rsidRPr="00EC3648" w:rsidRDefault="00DD2A99" w:rsidP="00DD2A99">
            <w:ins w:id="136" w:author="Tyler O'Neill" w:date="2020-05-31T02:35:00Z">
              <w:r>
                <w:t>Again u</w:t>
              </w:r>
              <w:r w:rsidRPr="00EC3648">
                <w:t>pon completion of all components and all other testing</w:t>
              </w:r>
            </w:ins>
            <w:del w:id="137" w:author="Tyler O'Neill" w:date="2020-05-31T02:35:00Z">
              <w:r w:rsidRPr="00EC3648" w:rsidDel="00927F4B">
                <w:delText>Upon completion of all components and all other testing</w:delText>
              </w:r>
            </w:del>
          </w:p>
        </w:tc>
      </w:tr>
      <w:tr w:rsidR="00C2303B" w14:paraId="434472FD" w14:textId="77777777" w:rsidTr="00E71061">
        <w:trPr>
          <w:ins w:id="138" w:author="Tyler O'Neill" w:date="2020-05-31T02:34:00Z"/>
        </w:trPr>
        <w:tc>
          <w:tcPr>
            <w:tcW w:w="2254" w:type="dxa"/>
          </w:tcPr>
          <w:p w14:paraId="68945E08" w14:textId="01FD80CF" w:rsidR="00C2303B" w:rsidRPr="00EC3648" w:rsidRDefault="00C2303B" w:rsidP="00C2303B">
            <w:pPr>
              <w:rPr>
                <w:ins w:id="139" w:author="Tyler O'Neill" w:date="2020-05-31T02:34:00Z"/>
              </w:rPr>
            </w:pPr>
            <w:ins w:id="140" w:author="Tyler O'Neill" w:date="2020-05-31T02:43:00Z">
              <w:r>
                <w:t>Failing to add additional path data</w:t>
              </w:r>
            </w:ins>
          </w:p>
        </w:tc>
        <w:tc>
          <w:tcPr>
            <w:tcW w:w="2254" w:type="dxa"/>
          </w:tcPr>
          <w:p w14:paraId="1EE83F30" w14:textId="7136135B" w:rsidR="00C2303B" w:rsidRPr="00EC3648" w:rsidRDefault="00C2303B" w:rsidP="00C2303B">
            <w:pPr>
              <w:rPr>
                <w:ins w:id="141" w:author="Tyler O'Neill" w:date="2020-05-31T02:34:00Z"/>
              </w:rPr>
            </w:pPr>
            <w:ins w:id="142" w:author="Tyler O'Neill" w:date="2020-05-31T02:43:00Z">
              <w:r>
                <w:t>Ensure the server</w:t>
              </w:r>
              <w:r w:rsidRPr="004F1CFA">
                <w:t xml:space="preserve"> </w:t>
              </w:r>
              <w:r>
                <w:t xml:space="preserve">can accept correctly add valid </w:t>
              </w:r>
              <w:r w:rsidRPr="00CD7A4F">
                <w:t xml:space="preserve">additional path data </w:t>
              </w:r>
              <w:r>
                <w:t>to the database</w:t>
              </w:r>
            </w:ins>
          </w:p>
        </w:tc>
        <w:tc>
          <w:tcPr>
            <w:tcW w:w="2254" w:type="dxa"/>
          </w:tcPr>
          <w:p w14:paraId="4ECCC597" w14:textId="61B45197" w:rsidR="00C2303B" w:rsidRDefault="00C2303B" w:rsidP="00C2303B">
            <w:pPr>
              <w:rPr>
                <w:ins w:id="143" w:author="Tyler O'Neill" w:date="2020-05-31T02:34:00Z"/>
              </w:rPr>
            </w:pPr>
            <w:ins w:id="144" w:author="Tyler O'Neill" w:date="2020-05-31T02:43:00Z">
              <w:r>
                <w:t>Test users report no problem adding additional path data to the server</w:t>
              </w:r>
            </w:ins>
          </w:p>
        </w:tc>
        <w:tc>
          <w:tcPr>
            <w:tcW w:w="2254" w:type="dxa"/>
          </w:tcPr>
          <w:p w14:paraId="20C511B1" w14:textId="1AE54437" w:rsidR="00C2303B" w:rsidRPr="00EC3648" w:rsidRDefault="00C2303B" w:rsidP="00C2303B">
            <w:pPr>
              <w:rPr>
                <w:ins w:id="145" w:author="Tyler O'Neill" w:date="2020-05-31T02:34:00Z"/>
              </w:rPr>
            </w:pPr>
            <w:ins w:id="146" w:author="Tyler O'Neill" w:date="2020-05-31T02:34:00Z">
              <w:r w:rsidRPr="004F1CFA">
                <w:t>Upon completion of all components and all other testing</w:t>
              </w:r>
            </w:ins>
          </w:p>
        </w:tc>
      </w:tr>
      <w:tr w:rsidR="00C2303B" w14:paraId="1717E5CB" w14:textId="77777777" w:rsidTr="00E71061">
        <w:trPr>
          <w:ins w:id="147" w:author="Tyler O'Neill" w:date="2020-05-31T02:35:00Z"/>
        </w:trPr>
        <w:tc>
          <w:tcPr>
            <w:tcW w:w="2254" w:type="dxa"/>
          </w:tcPr>
          <w:p w14:paraId="7CBCE4E4" w14:textId="7AEA0243" w:rsidR="00C2303B" w:rsidRDefault="00C2303B" w:rsidP="00C2303B">
            <w:pPr>
              <w:rPr>
                <w:ins w:id="148" w:author="Tyler O'Neill" w:date="2020-05-31T02:35:00Z"/>
              </w:rPr>
            </w:pPr>
            <w:ins w:id="149" w:author="Tyler O'Neill" w:date="2020-05-31T02:43:00Z">
              <w:r>
                <w:lastRenderedPageBreak/>
                <w:t xml:space="preserve">Getting </w:t>
              </w:r>
              <w:r w:rsidRPr="00CD7A4F">
                <w:t xml:space="preserve">additional path data </w:t>
              </w:r>
              <w:r>
                <w:t>for each path</w:t>
              </w:r>
            </w:ins>
          </w:p>
        </w:tc>
        <w:tc>
          <w:tcPr>
            <w:tcW w:w="2254" w:type="dxa"/>
          </w:tcPr>
          <w:p w14:paraId="75A5E94C" w14:textId="36370439" w:rsidR="00C2303B" w:rsidRDefault="00C2303B" w:rsidP="00C2303B">
            <w:pPr>
              <w:rPr>
                <w:ins w:id="150" w:author="Tyler O'Neill" w:date="2020-05-31T02:35:00Z"/>
              </w:rPr>
            </w:pPr>
            <w:ins w:id="151" w:author="Tyler O'Neill" w:date="2020-05-31T02:43:00Z">
              <w:r>
                <w:t xml:space="preserve">Ensure the </w:t>
              </w:r>
              <w:r w:rsidRPr="00CD7A4F">
                <w:t xml:space="preserve">server </w:t>
              </w:r>
              <w:r>
                <w:t xml:space="preserve">can return </w:t>
              </w:r>
              <w:r w:rsidRPr="00CD7A4F">
                <w:t xml:space="preserve">additional path data </w:t>
              </w:r>
              <w:r>
                <w:t>for each path</w:t>
              </w:r>
            </w:ins>
          </w:p>
        </w:tc>
        <w:tc>
          <w:tcPr>
            <w:tcW w:w="2254" w:type="dxa"/>
          </w:tcPr>
          <w:p w14:paraId="78F40D28" w14:textId="650BC36A" w:rsidR="00C2303B" w:rsidRDefault="00C2303B" w:rsidP="00C2303B">
            <w:pPr>
              <w:rPr>
                <w:ins w:id="152" w:author="Tyler O'Neill" w:date="2020-05-31T02:35:00Z"/>
              </w:rPr>
            </w:pPr>
            <w:ins w:id="153" w:author="Tyler O'Neill" w:date="2020-05-31T02:43:00Z">
              <w:r>
                <w:t xml:space="preserve">Test users report being able to see accurate </w:t>
              </w:r>
            </w:ins>
            <w:ins w:id="154" w:author="Tyler O'Neill" w:date="2020-05-31T02:44:00Z">
              <w:r>
                <w:t>additional path data for each path</w:t>
              </w:r>
            </w:ins>
          </w:p>
        </w:tc>
        <w:tc>
          <w:tcPr>
            <w:tcW w:w="2254" w:type="dxa"/>
          </w:tcPr>
          <w:p w14:paraId="45A99DCF" w14:textId="46D82029" w:rsidR="00C2303B" w:rsidRPr="004F1CFA" w:rsidRDefault="00C2303B" w:rsidP="00C2303B">
            <w:pPr>
              <w:rPr>
                <w:ins w:id="155" w:author="Tyler O'Neill" w:date="2020-05-31T02:35:00Z"/>
              </w:rPr>
            </w:pPr>
            <w:ins w:id="156" w:author="Tyler O'Neill" w:date="2020-05-31T02:36:00Z">
              <w:r w:rsidRPr="00DD2A99">
                <w:t>Upon completion of all components and all other testing</w:t>
              </w:r>
            </w:ins>
          </w:p>
        </w:tc>
      </w:tr>
    </w:tbl>
    <w:p w14:paraId="74E7582E" w14:textId="77777777" w:rsidR="00F20F86" w:rsidRPr="00F20F86" w:rsidRDefault="00F20F86" w:rsidP="00F20F86"/>
    <w:sectPr w:rsidR="00F20F86" w:rsidRPr="00F20F86" w:rsidSect="00EF27C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505D5" w14:textId="77777777" w:rsidR="008C0A50" w:rsidRDefault="008C0A50" w:rsidP="00FD01CD">
      <w:r>
        <w:separator/>
      </w:r>
    </w:p>
  </w:endnote>
  <w:endnote w:type="continuationSeparator" w:id="0">
    <w:p w14:paraId="0964188C" w14:textId="77777777" w:rsidR="008C0A50" w:rsidRDefault="008C0A50"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6C84B" w14:textId="77777777" w:rsidR="008C0A50" w:rsidRDefault="008C0A50" w:rsidP="00FD01CD">
      <w:r>
        <w:separator/>
      </w:r>
    </w:p>
  </w:footnote>
  <w:footnote w:type="continuationSeparator" w:id="0">
    <w:p w14:paraId="0C87573A" w14:textId="77777777" w:rsidR="008C0A50" w:rsidRDefault="008C0A50"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3D88C" w14:textId="43596D2A" w:rsidR="00325C60" w:rsidRDefault="00740C04" w:rsidP="00FD01CD">
    <w:pPr>
      <w:pStyle w:val="Header"/>
    </w:pPr>
    <w:r>
      <w:t>Master Test Plan</w:t>
    </w:r>
    <w:r w:rsidR="00325C60">
      <w:ptab w:relativeTo="margin" w:alignment="center" w:leader="none"/>
    </w:r>
    <w:r w:rsidR="00325C60">
      <w:t>WikiWalks</w:t>
    </w:r>
    <w:r w:rsidR="00325C60">
      <w:ptab w:relativeTo="margin" w:alignment="right" w:leader="none"/>
    </w:r>
    <w:r w:rsidR="00610FD0">
      <w:fldChar w:fldCharType="begin"/>
    </w:r>
    <w:r w:rsidR="00610FD0">
      <w:instrText xml:space="preserve"> SAVEDATE  \@ "yyyy-MM-dd"  \* MERGEFORMAT </w:instrText>
    </w:r>
    <w:r w:rsidR="00610FD0">
      <w:fldChar w:fldCharType="separate"/>
    </w:r>
    <w:r w:rsidR="00610FD0">
      <w:rPr>
        <w:noProof/>
      </w:rPr>
      <w:t>2020-04-13</w:t>
    </w:r>
    <w:r w:rsidR="00610FD0">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yler O'Neill">
    <w15:presenceInfo w15:providerId="Windows Live" w15:userId="553aca3db8ce18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E68F9"/>
    <w:rsid w:val="00126159"/>
    <w:rsid w:val="0015328B"/>
    <w:rsid w:val="001944F7"/>
    <w:rsid w:val="002106EC"/>
    <w:rsid w:val="00262698"/>
    <w:rsid w:val="00325C60"/>
    <w:rsid w:val="00341D93"/>
    <w:rsid w:val="00376FA0"/>
    <w:rsid w:val="003C45F1"/>
    <w:rsid w:val="00400523"/>
    <w:rsid w:val="004151D9"/>
    <w:rsid w:val="00433CBB"/>
    <w:rsid w:val="004E13DA"/>
    <w:rsid w:val="004F1CFA"/>
    <w:rsid w:val="00523F5B"/>
    <w:rsid w:val="00591A6D"/>
    <w:rsid w:val="005A7B0C"/>
    <w:rsid w:val="005F20B2"/>
    <w:rsid w:val="00603BF2"/>
    <w:rsid w:val="00610FD0"/>
    <w:rsid w:val="00621853"/>
    <w:rsid w:val="0064566E"/>
    <w:rsid w:val="0066321A"/>
    <w:rsid w:val="00675189"/>
    <w:rsid w:val="0068186B"/>
    <w:rsid w:val="006B5F81"/>
    <w:rsid w:val="006F25D4"/>
    <w:rsid w:val="00735F89"/>
    <w:rsid w:val="00740C04"/>
    <w:rsid w:val="007A44A2"/>
    <w:rsid w:val="0080587D"/>
    <w:rsid w:val="008C0A50"/>
    <w:rsid w:val="00941309"/>
    <w:rsid w:val="009A46EA"/>
    <w:rsid w:val="009D043F"/>
    <w:rsid w:val="009E38AA"/>
    <w:rsid w:val="00A36076"/>
    <w:rsid w:val="00A8310C"/>
    <w:rsid w:val="00B031DB"/>
    <w:rsid w:val="00B04088"/>
    <w:rsid w:val="00B63525"/>
    <w:rsid w:val="00B63685"/>
    <w:rsid w:val="00C2303B"/>
    <w:rsid w:val="00C36A69"/>
    <w:rsid w:val="00C53821"/>
    <w:rsid w:val="00C91348"/>
    <w:rsid w:val="00CD7A4F"/>
    <w:rsid w:val="00DD2A99"/>
    <w:rsid w:val="00E27DC5"/>
    <w:rsid w:val="00E43ECF"/>
    <w:rsid w:val="00EC3648"/>
    <w:rsid w:val="00EF27C9"/>
    <w:rsid w:val="00EF4EDE"/>
    <w:rsid w:val="00EF7A3B"/>
    <w:rsid w:val="00F20F86"/>
    <w:rsid w:val="00F536DE"/>
    <w:rsid w:val="00FA06AD"/>
    <w:rsid w:val="00FD01C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088"/>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28987-F828-41E0-AA9E-C11D88334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12</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19</cp:revision>
  <dcterms:created xsi:type="dcterms:W3CDTF">2020-04-09T03:04:00Z</dcterms:created>
  <dcterms:modified xsi:type="dcterms:W3CDTF">2020-05-30T16:44:00Z</dcterms:modified>
</cp:coreProperties>
</file>